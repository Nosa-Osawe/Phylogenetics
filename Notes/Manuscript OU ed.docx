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F416B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commentRangeStart w:id="0"/>
      <w:r>
        <w:rPr>
          <w:rFonts w:ascii="Times New Roman" w:hAnsi="Times New Roman" w:cs="Times New Roman"/>
          <w:sz w:val="24"/>
          <w:szCs w:val="24"/>
        </w:rPr>
        <w:t>Herbicide applications do not immediately affect phylogenetic structure of plant communities in Benin City, but for how long?</w:t>
      </w:r>
      <w:commentRangeEnd w:id="0"/>
      <w:r>
        <w:rPr>
          <w:rStyle w:val="5"/>
        </w:rPr>
        <w:commentReference w:id="0"/>
      </w:r>
    </w:p>
    <w:p w14:paraId="08EFA4D5">
      <w:pPr>
        <w:spacing w:after="0" w:line="480" w:lineRule="auto"/>
        <w:jc w:val="center"/>
        <w:rPr>
          <w:rFonts w:ascii="Times New Roman" w:hAnsi="Times New Roman" w:cs="Times New Roman"/>
          <w:sz w:val="24"/>
          <w:szCs w:val="24"/>
        </w:rPr>
      </w:pPr>
    </w:p>
    <w:p w14:paraId="18184CB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It’s only a matter of time: herbicide application affects phylogenetic structure of plant communities in Benin City</w:t>
      </w:r>
    </w:p>
    <w:p w14:paraId="254256B8">
      <w:pPr>
        <w:spacing w:after="0" w:line="480" w:lineRule="auto"/>
        <w:rPr>
          <w:rFonts w:ascii="Times New Roman" w:hAnsi="Times New Roman" w:cs="Times New Roman"/>
          <w:b/>
          <w:sz w:val="24"/>
          <w:szCs w:val="24"/>
        </w:rPr>
      </w:pPr>
      <w:r>
        <w:rPr>
          <w:rFonts w:ascii="Times New Roman" w:hAnsi="Times New Roman" w:cs="Times New Roman"/>
          <w:b/>
          <w:sz w:val="24"/>
          <w:szCs w:val="24"/>
        </w:rPr>
        <w:t>ABSTRACT</w:t>
      </w:r>
    </w:p>
    <w:p w14:paraId="7D058AC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Herbicides influence plant communities by differentially affecting species’ survival, growth, and recovery, thereby altering their composition. While some species quickly show resilience or re-establish after herbicide exposure, others fail to. </w:t>
      </w:r>
      <w:commentRangeStart w:id="1"/>
      <w:r>
        <w:rPr>
          <w:rFonts w:ascii="Times New Roman" w:hAnsi="Times New Roman" w:cs="Times New Roman"/>
          <w:sz w:val="24"/>
          <w:szCs w:val="24"/>
        </w:rPr>
        <w:t xml:space="preserve">Here, we investigated the effects herbicides application on phylogenetic structure of plant communities in an unmanaged grass lawn in Edo State, Nigeria. ………..was sprayed with </w:t>
      </w:r>
      <w:ins w:id="0" w:author="DELL" w:date="2025-05-07T11:06:07Z">
        <w:r>
          <w:rPr>
            <w:rFonts w:hint="default" w:ascii="Times New Roman" w:hAnsi="Times New Roman" w:cs="Times New Roman"/>
            <w:sz w:val="24"/>
            <w:szCs w:val="24"/>
            <w:lang w:val="en-US"/>
          </w:rPr>
          <w:t>a</w:t>
        </w:r>
      </w:ins>
      <w:ins w:id="1" w:author="DELL" w:date="2025-05-07T11:06:08Z">
        <w:r>
          <w:rPr>
            <w:rFonts w:hint="default" w:ascii="Times New Roman" w:hAnsi="Times New Roman" w:cs="Times New Roman"/>
            <w:sz w:val="24"/>
            <w:szCs w:val="24"/>
            <w:lang w:val="en-US"/>
          </w:rPr>
          <w:t xml:space="preserve"> </w:t>
        </w:r>
      </w:ins>
      <w:ins w:id="2" w:author="DELL" w:date="2025-05-07T11:06:29Z">
        <w:r>
          <w:rPr>
            <w:rFonts w:hint="default" w:ascii="Times New Roman" w:hAnsi="Times New Roman" w:cs="Times New Roman"/>
            <w:sz w:val="24"/>
            <w:szCs w:val="24"/>
            <w:lang w:val="en-US"/>
          </w:rPr>
          <w:t>g</w:t>
        </w:r>
      </w:ins>
      <w:ins w:id="3" w:author="DELL" w:date="2025-05-07T11:06:08Z">
        <w:r>
          <w:rPr>
            <w:rFonts w:hint="default" w:ascii="Times New Roman" w:hAnsi="Times New Roman" w:cs="Times New Roman"/>
            <w:sz w:val="24"/>
            <w:szCs w:val="24"/>
            <w:lang w:val="en-US"/>
          </w:rPr>
          <w:t>l</w:t>
        </w:r>
      </w:ins>
      <w:ins w:id="4" w:author="DELL" w:date="2025-05-07T11:06:09Z">
        <w:r>
          <w:rPr>
            <w:rFonts w:hint="default" w:ascii="Times New Roman" w:hAnsi="Times New Roman" w:cs="Times New Roman"/>
            <w:sz w:val="24"/>
            <w:szCs w:val="24"/>
            <w:lang w:val="en-US"/>
          </w:rPr>
          <w:t>yp</w:t>
        </w:r>
      </w:ins>
      <w:ins w:id="5" w:author="DELL" w:date="2025-05-07T11:06:12Z">
        <w:r>
          <w:rPr>
            <w:rFonts w:hint="default" w:ascii="Times New Roman" w:hAnsi="Times New Roman" w:cs="Times New Roman"/>
            <w:sz w:val="24"/>
            <w:szCs w:val="24"/>
            <w:lang w:val="en-US"/>
          </w:rPr>
          <w:t>hosa</w:t>
        </w:r>
      </w:ins>
      <w:ins w:id="6" w:author="DELL" w:date="2025-05-07T11:06:13Z">
        <w:r>
          <w:rPr>
            <w:rFonts w:hint="default" w:ascii="Times New Roman" w:hAnsi="Times New Roman" w:cs="Times New Roman"/>
            <w:sz w:val="24"/>
            <w:szCs w:val="24"/>
            <w:lang w:val="en-US"/>
          </w:rPr>
          <w:t>t</w:t>
        </w:r>
      </w:ins>
      <w:ins w:id="7" w:author="DELL" w:date="2025-05-07T11:06:14Z">
        <w:r>
          <w:rPr>
            <w:rFonts w:hint="default" w:ascii="Times New Roman" w:hAnsi="Times New Roman" w:cs="Times New Roman"/>
            <w:sz w:val="24"/>
            <w:szCs w:val="24"/>
            <w:lang w:val="en-US"/>
          </w:rPr>
          <w:t>e-b</w:t>
        </w:r>
      </w:ins>
      <w:ins w:id="8" w:author="DELL" w:date="2025-05-07T11:06:15Z">
        <w:r>
          <w:rPr>
            <w:rFonts w:hint="default" w:ascii="Times New Roman" w:hAnsi="Times New Roman" w:cs="Times New Roman"/>
            <w:sz w:val="24"/>
            <w:szCs w:val="24"/>
            <w:lang w:val="en-US"/>
          </w:rPr>
          <w:t xml:space="preserve">ased </w:t>
        </w:r>
      </w:ins>
      <w:r>
        <w:rPr>
          <w:rFonts w:ascii="Times New Roman" w:hAnsi="Times New Roman" w:cs="Times New Roman"/>
          <w:sz w:val="24"/>
          <w:szCs w:val="24"/>
        </w:rPr>
        <w:t>herbicide</w:t>
      </w:r>
      <w:ins w:id="9" w:author="DELL" w:date="2025-05-13T09:22:56Z">
        <w:r>
          <w:rPr>
            <w:rFonts w:hint="default" w:ascii="Times New Roman" w:hAnsi="Times New Roman" w:cs="Times New Roman"/>
            <w:sz w:val="24"/>
            <w:szCs w:val="24"/>
            <w:lang w:val="en-US"/>
          </w:rPr>
          <w:t xml:space="preserve"> (</w:t>
        </w:r>
      </w:ins>
      <w:ins w:id="10" w:author="DELL" w:date="2025-05-13T09:23:32Z">
        <w:r>
          <w:rPr>
            <w:rFonts w:ascii="Times New Roman" w:hAnsi="Times New Roman" w:eastAsia="Times New Roman" w:cs="Times New Roman"/>
            <w:sz w:val="24"/>
            <w:szCs w:val="24"/>
          </w:rPr>
          <w:t>Forceup™</w:t>
        </w:r>
      </w:ins>
      <w:ins w:id="11" w:author="DELL" w:date="2025-05-13T09:23:34Z">
        <w:r>
          <w:rPr>
            <w:rFonts w:hint="default" w:ascii="Times New Roman" w:hAnsi="Times New Roman" w:eastAsia="Times New Roman" w:cs="Times New Roman"/>
            <w:sz w:val="24"/>
            <w:szCs w:val="24"/>
            <w:lang w:val="en-US"/>
          </w:rPr>
          <w:t>)</w:t>
        </w:r>
      </w:ins>
      <w:r>
        <w:rPr>
          <w:rFonts w:ascii="Times New Roman" w:hAnsi="Times New Roman" w:cs="Times New Roman"/>
          <w:sz w:val="24"/>
          <w:szCs w:val="24"/>
        </w:rPr>
        <w:t>, and plant ground cover was monitored for 11 weeks, spanning a late dry season to an early wet season</w:t>
      </w:r>
      <w:commentRangeEnd w:id="1"/>
      <w:r>
        <w:rPr>
          <w:rStyle w:val="5"/>
        </w:rPr>
        <w:commentReference w:id="1"/>
      </w:r>
      <w:r>
        <w:rPr>
          <w:rFonts w:ascii="Times New Roman" w:hAnsi="Times New Roman" w:cs="Times New Roman"/>
          <w:sz w:val="24"/>
          <w:szCs w:val="24"/>
        </w:rPr>
        <w:t>. Phylogenetic signal was measured using Blomberg’s K statistic before spraying, immediately after, and during recovery. Herbicide application caused a significant reduction in plant cover (-92.1%, p &lt; 0.05) but did not immediately affect the phylogenetic structure of the community (p &gt; 0.1). The phylogenetic signal significantly declined as the plant community recovered, indicating increasing phylogenetic divergence. This pattern suggests that competition, rather than resilience to herbicide, shaped community reassembly by disproportionately favouring distantly related species over closely related competitors. These findings highlight the role of competition in driving phylogenetic divergence following disturbance and have implications for sustainable weed management.</w:t>
      </w:r>
    </w:p>
    <w:p w14:paraId="58A94456">
      <w:pPr>
        <w:spacing w:after="0" w:line="480" w:lineRule="auto"/>
        <w:jc w:val="both"/>
        <w:rPr>
          <w:rFonts w:ascii="Times New Roman" w:hAnsi="Times New Roman" w:cs="Times New Roman"/>
          <w:sz w:val="24"/>
          <w:szCs w:val="24"/>
        </w:rPr>
      </w:pPr>
    </w:p>
    <w:p w14:paraId="70AF8DDA">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Herbicide resilience, phylogenetic conservatism, Competition, recovery, ground cover.</w:t>
      </w:r>
    </w:p>
    <w:p w14:paraId="075AAD88">
      <w:pPr>
        <w:spacing w:after="0" w:line="480" w:lineRule="auto"/>
        <w:rPr>
          <w:rFonts w:ascii="Times New Roman" w:hAnsi="Times New Roman" w:cs="Times New Roman"/>
          <w:b/>
          <w:sz w:val="24"/>
          <w:szCs w:val="24"/>
        </w:rPr>
      </w:pPr>
      <w:r>
        <w:rPr>
          <w:rFonts w:ascii="Times New Roman" w:hAnsi="Times New Roman" w:cs="Times New Roman"/>
          <w:b/>
          <w:sz w:val="24"/>
          <w:szCs w:val="24"/>
        </w:rPr>
        <w:t>INTRODUCTION</w:t>
      </w:r>
    </w:p>
    <w:p w14:paraId="1F27CEB3">
      <w:pPr>
        <w:spacing w:after="0" w:line="480" w:lineRule="auto"/>
        <w:jc w:val="both"/>
        <w:rPr>
          <w:ins w:id="12" w:author="DELL" w:date="2025-05-13T12:40:51Z"/>
          <w:rFonts w:hint="default" w:ascii="Times New Roman" w:hAnsi="Times New Roman"/>
          <w:sz w:val="24"/>
          <w:szCs w:val="24"/>
        </w:rPr>
      </w:pPr>
      <w:commentRangeStart w:id="2"/>
      <w:r>
        <w:rPr>
          <w:rFonts w:ascii="Times New Roman" w:hAnsi="Times New Roman" w:cs="Times New Roman"/>
          <w:sz w:val="24"/>
          <w:szCs w:val="24"/>
        </w:rPr>
        <w:t xml:space="preserve">Herbicides shape plant community dynamics by differentially affecting species' survival, growth, and recovery, thereby altering their taxonomic and functional composition </w:t>
      </w:r>
      <w:commentRangeEnd w:id="2"/>
      <w:r>
        <w:rPr>
          <w:rStyle w:val="5"/>
        </w:rPr>
        <w:commentReference w:id="2"/>
      </w:r>
      <w:r>
        <w:rPr>
          <w:rFonts w:ascii="Times New Roman" w:hAnsi="Times New Roman" w:cs="Times New Roman"/>
          <w:sz w:val="24"/>
          <w:szCs w:val="24"/>
        </w:rPr>
        <w:t>(Grundy et al., 2011;</w:t>
      </w:r>
      <w:ins w:id="13" w:author="DELL" w:date="2025-05-13T10:42:00Z">
        <w:r>
          <w:rPr>
            <w:rFonts w:hint="default" w:ascii="Times New Roman" w:hAnsi="Times New Roman" w:cs="Times New Roman"/>
            <w:sz w:val="24"/>
            <w:szCs w:val="24"/>
            <w:lang w:val="en-US"/>
          </w:rPr>
          <w:t xml:space="preserve"> </w:t>
        </w:r>
      </w:ins>
      <w:ins w:id="14" w:author="DELL" w:date="2025-05-13T11:56:15Z">
        <w:r>
          <w:rPr>
            <w:rFonts w:hint="default" w:ascii="Times New Roman" w:hAnsi="Times New Roman" w:cs="Times New Roman"/>
            <w:sz w:val="24"/>
            <w:szCs w:val="24"/>
            <w:lang w:val="en-US"/>
          </w:rPr>
          <w:t>W</w:t>
        </w:r>
      </w:ins>
      <w:ins w:id="15" w:author="DELL" w:date="2025-05-13T11:56:16Z">
        <w:r>
          <w:rPr>
            <w:rFonts w:hint="default" w:ascii="Times New Roman" w:hAnsi="Times New Roman" w:cs="Times New Roman"/>
            <w:sz w:val="24"/>
            <w:szCs w:val="24"/>
            <w:lang w:val="en-US"/>
          </w:rPr>
          <w:t xml:space="preserve">ange </w:t>
        </w:r>
      </w:ins>
      <w:ins w:id="16" w:author="DELL" w:date="2025-05-13T11:56:17Z">
        <w:r>
          <w:rPr>
            <w:rFonts w:hint="default" w:ascii="Times New Roman" w:hAnsi="Times New Roman" w:cs="Times New Roman"/>
            <w:sz w:val="24"/>
            <w:szCs w:val="24"/>
            <w:lang w:val="en-US"/>
          </w:rPr>
          <w:t>et al</w:t>
        </w:r>
      </w:ins>
      <w:ins w:id="17" w:author="DELL" w:date="2025-05-13T11:56:18Z">
        <w:r>
          <w:rPr>
            <w:rFonts w:hint="default" w:ascii="Times New Roman" w:hAnsi="Times New Roman" w:cs="Times New Roman"/>
            <w:sz w:val="24"/>
            <w:szCs w:val="24"/>
            <w:lang w:val="en-US"/>
          </w:rPr>
          <w:t>.</w:t>
        </w:r>
      </w:ins>
      <w:ins w:id="18" w:author="DELL" w:date="2025-05-13T11:56:19Z">
        <w:r>
          <w:rPr>
            <w:rFonts w:hint="default" w:ascii="Times New Roman" w:hAnsi="Times New Roman" w:cs="Times New Roman"/>
            <w:sz w:val="24"/>
            <w:szCs w:val="24"/>
            <w:lang w:val="en-US"/>
          </w:rPr>
          <w:t>, 201</w:t>
        </w:r>
      </w:ins>
      <w:ins w:id="19" w:author="DELL" w:date="2025-05-13T11:56:20Z">
        <w:r>
          <w:rPr>
            <w:rFonts w:hint="default" w:ascii="Times New Roman" w:hAnsi="Times New Roman" w:cs="Times New Roman"/>
            <w:sz w:val="24"/>
            <w:szCs w:val="24"/>
            <w:lang w:val="en-US"/>
          </w:rPr>
          <w:t>6;</w:t>
        </w:r>
      </w:ins>
      <w:ins w:id="20" w:author="DELL" w:date="2025-05-13T11:56:21Z">
        <w:r>
          <w:rPr>
            <w:rFonts w:hint="default" w:ascii="Times New Roman" w:hAnsi="Times New Roman" w:cs="Times New Roman"/>
            <w:sz w:val="24"/>
            <w:szCs w:val="24"/>
            <w:lang w:val="en-US"/>
          </w:rPr>
          <w:t xml:space="preserve"> </w:t>
        </w:r>
      </w:ins>
      <w:ins w:id="21" w:author="DELL" w:date="2025-05-13T10:42:02Z">
        <w:r>
          <w:rPr>
            <w:rFonts w:ascii="Times New Roman" w:hAnsi="Times New Roman" w:cs="Times New Roman"/>
            <w:color w:val="222222"/>
            <w:sz w:val="24"/>
            <w:szCs w:val="24"/>
            <w:shd w:val="clear" w:color="auto" w:fill="FFFFFF"/>
          </w:rPr>
          <w:t>Iriart</w:t>
        </w:r>
      </w:ins>
      <w:ins w:id="22" w:author="DELL" w:date="2025-05-13T10:42:02Z">
        <w:r>
          <w:rPr>
            <w:rFonts w:hint="default" w:ascii="Times New Roman" w:hAnsi="Times New Roman" w:cs="Times New Roman"/>
            <w:color w:val="222222"/>
            <w:sz w:val="24"/>
            <w:szCs w:val="24"/>
            <w:shd w:val="clear" w:color="auto" w:fill="FFFFFF"/>
            <w:lang w:val="en-US"/>
          </w:rPr>
          <w:t xml:space="preserve"> et al., 2021</w:t>
        </w:r>
      </w:ins>
      <w:ins w:id="23" w:author="DELL" w:date="2025-05-13T10:42:04Z">
        <w:r>
          <w:rPr>
            <w:rFonts w:hint="default" w:ascii="Times New Roman" w:hAnsi="Times New Roman" w:cs="Times New Roman"/>
            <w:color w:val="222222"/>
            <w:sz w:val="24"/>
            <w:szCs w:val="24"/>
            <w:shd w:val="clear" w:color="auto" w:fill="FFFFFF"/>
            <w:lang w:val="en-US"/>
          </w:rPr>
          <w:t>;</w:t>
        </w:r>
      </w:ins>
      <w:ins w:id="24" w:author="DELL" w:date="2025-05-13T10:42:18Z">
        <w:r>
          <w:rPr>
            <w:rFonts w:hint="default" w:ascii="Times New Roman" w:hAnsi="Times New Roman" w:cs="Times New Roman"/>
            <w:color w:val="222222"/>
            <w:sz w:val="24"/>
            <w:szCs w:val="24"/>
            <w:shd w:val="clear" w:color="auto" w:fill="FFFFFF"/>
            <w:lang w:val="en-US"/>
          </w:rPr>
          <w:t xml:space="preserve"> </w:t>
        </w:r>
      </w:ins>
      <w:del w:id="25" w:author="DELL" w:date="2025-05-13T10:42:18Z">
        <w:r>
          <w:rPr>
            <w:rFonts w:ascii="Times New Roman" w:hAnsi="Times New Roman" w:cs="Times New Roman"/>
            <w:sz w:val="24"/>
            <w:szCs w:val="24"/>
          </w:rPr>
          <w:delText xml:space="preserve"> </w:delText>
        </w:r>
      </w:del>
      <w:r>
        <w:rPr>
          <w:rFonts w:ascii="Times New Roman" w:hAnsi="Times New Roman" w:cs="Times New Roman"/>
          <w:bCs/>
          <w:sz w:val="24"/>
          <w:szCs w:val="24"/>
        </w:rPr>
        <w:t>Briggs</w:t>
      </w:r>
      <w:ins w:id="26" w:author="DELL" w:date="2025-05-13T10:42:10Z">
        <w:r>
          <w:rPr>
            <w:rFonts w:hint="default" w:ascii="Times New Roman" w:hAnsi="Times New Roman" w:cs="Times New Roman"/>
            <w:bCs/>
            <w:sz w:val="24"/>
            <w:szCs w:val="24"/>
            <w:lang w:val="en-US"/>
          </w:rPr>
          <w:t xml:space="preserve"> e</w:t>
        </w:r>
      </w:ins>
      <w:ins w:id="27" w:author="DELL" w:date="2025-05-13T10:42:11Z">
        <w:r>
          <w:rPr>
            <w:rFonts w:hint="default" w:ascii="Times New Roman" w:hAnsi="Times New Roman" w:cs="Times New Roman"/>
            <w:bCs/>
            <w:sz w:val="24"/>
            <w:szCs w:val="24"/>
            <w:lang w:val="en-US"/>
          </w:rPr>
          <w:t>t al</w:t>
        </w:r>
      </w:ins>
      <w:ins w:id="28" w:author="DELL" w:date="2025-05-13T10:42:12Z">
        <w:r>
          <w:rPr>
            <w:rFonts w:hint="default" w:ascii="Times New Roman" w:hAnsi="Times New Roman" w:cs="Times New Roman"/>
            <w:bCs/>
            <w:sz w:val="24"/>
            <w:szCs w:val="24"/>
            <w:lang w:val="en-US"/>
          </w:rPr>
          <w:t>., 2</w:t>
        </w:r>
      </w:ins>
      <w:ins w:id="29" w:author="DELL" w:date="2025-05-13T10:42:13Z">
        <w:r>
          <w:rPr>
            <w:rFonts w:hint="default" w:ascii="Times New Roman" w:hAnsi="Times New Roman" w:cs="Times New Roman"/>
            <w:bCs/>
            <w:sz w:val="24"/>
            <w:szCs w:val="24"/>
            <w:lang w:val="en-US"/>
          </w:rPr>
          <w:t>025</w:t>
        </w:r>
      </w:ins>
      <w:r>
        <w:rPr>
          <w:rFonts w:ascii="Times New Roman" w:hAnsi="Times New Roman" w:cs="Times New Roman"/>
          <w:sz w:val="24"/>
          <w:szCs w:val="24"/>
        </w:rPr>
        <w:t>). Some species demonstrate resilience and recover rapidly after herbicide exposure, while others fail to re-establish (</w:t>
      </w:r>
      <w:ins w:id="30" w:author="DELL" w:date="2025-05-13T10:42:57Z">
        <w:r>
          <w:rPr>
            <w:rFonts w:ascii="Times New Roman" w:hAnsi="Times New Roman" w:cs="Times New Roman"/>
            <w:sz w:val="24"/>
            <w:szCs w:val="24"/>
          </w:rPr>
          <w:t>Powles &amp; Yu, 2010</w:t>
        </w:r>
      </w:ins>
      <w:r>
        <w:rPr>
          <w:rStyle w:val="5"/>
        </w:rPr>
        <w:commentReference w:id="3"/>
      </w:r>
      <w:r>
        <w:rPr>
          <w:rFonts w:ascii="Times New Roman" w:hAnsi="Times New Roman" w:cs="Times New Roman"/>
          <w:sz w:val="24"/>
          <w:szCs w:val="24"/>
        </w:rPr>
        <w:t>;</w:t>
      </w:r>
      <w:r>
        <w:rPr>
          <w:rFonts w:ascii="Times New Roman" w:hAnsi="Times New Roman" w:cs="Times New Roman"/>
          <w:color w:val="222222"/>
          <w:sz w:val="24"/>
          <w:szCs w:val="24"/>
          <w:shd w:val="clear" w:color="auto" w:fill="FFFFFF"/>
        </w:rPr>
        <w:t xml:space="preserve"> Burns &amp; Strauss, 2011;</w:t>
      </w:r>
      <w:r>
        <w:rPr>
          <w:rFonts w:ascii="Times New Roman" w:hAnsi="Times New Roman" w:cs="Times New Roman"/>
          <w:sz w:val="24"/>
          <w:szCs w:val="24"/>
        </w:rPr>
        <w:t xml:space="preserve"> </w:t>
      </w:r>
      <w:del w:id="31" w:author="DELL" w:date="2025-05-13T10:42:54Z">
        <w:r>
          <w:rPr>
            <w:rFonts w:ascii="Times New Roman" w:hAnsi="Times New Roman" w:cs="Times New Roman"/>
            <w:sz w:val="24"/>
            <w:szCs w:val="24"/>
          </w:rPr>
          <w:delText>Powles &amp; Yu, 2010</w:delText>
        </w:r>
      </w:del>
      <w:del w:id="32" w:author="DELL" w:date="2025-05-13T10:43:06Z">
        <w:r>
          <w:rPr>
            <w:rFonts w:ascii="Times New Roman" w:hAnsi="Times New Roman" w:cs="Times New Roman"/>
            <w:sz w:val="24"/>
            <w:szCs w:val="24"/>
          </w:rPr>
          <w:delText xml:space="preserve">; </w:delText>
        </w:r>
      </w:del>
      <w:r>
        <w:rPr>
          <w:rFonts w:ascii="Times New Roman" w:hAnsi="Times New Roman" w:cs="Times New Roman"/>
          <w:color w:val="222222"/>
          <w:sz w:val="24"/>
          <w:szCs w:val="24"/>
          <w:shd w:val="clear" w:color="auto" w:fill="FFFFFF"/>
        </w:rPr>
        <w:t>Gratani, 2014</w:t>
      </w:r>
      <w:ins w:id="33" w:author="DELL" w:date="2025-05-13T10:43:04Z">
        <w:r>
          <w:rPr>
            <w:rFonts w:hint="default" w:ascii="Times New Roman" w:hAnsi="Times New Roman" w:cs="Times New Roman"/>
            <w:color w:val="222222"/>
            <w:sz w:val="24"/>
            <w:szCs w:val="24"/>
            <w:shd w:val="clear" w:color="auto" w:fill="FFFFFF"/>
            <w:lang w:val="en-US"/>
          </w:rPr>
          <w:t>;</w:t>
        </w:r>
      </w:ins>
      <w:r>
        <w:rPr>
          <w:rFonts w:ascii="Times New Roman" w:hAnsi="Times New Roman" w:cs="Times New Roman"/>
          <w:color w:val="222222"/>
          <w:sz w:val="24"/>
          <w:szCs w:val="24"/>
          <w:shd w:val="clear" w:color="auto" w:fill="FFFFFF"/>
        </w:rPr>
        <w:t xml:space="preserve"> </w:t>
      </w:r>
      <w:r>
        <w:rPr>
          <w:rFonts w:ascii="Times New Roman" w:hAnsi="Times New Roman" w:cs="Times New Roman"/>
          <w:sz w:val="24"/>
          <w:szCs w:val="24"/>
        </w:rPr>
        <w:t>Iriart et al., 2021</w:t>
      </w:r>
      <w:r>
        <w:rPr>
          <w:rFonts w:ascii="Times New Roman" w:hAnsi="Times New Roman" w:cs="Times New Roman"/>
          <w:color w:val="222222"/>
          <w:sz w:val="24"/>
          <w:szCs w:val="24"/>
          <w:shd w:val="clear" w:color="auto" w:fill="FFFFFF"/>
        </w:rPr>
        <w:t xml:space="preserve">). </w:t>
      </w:r>
      <w:r>
        <w:rPr>
          <w:rFonts w:ascii="Times New Roman" w:hAnsi="Times New Roman" w:cs="Times New Roman"/>
          <w:sz w:val="24"/>
          <w:szCs w:val="24"/>
        </w:rPr>
        <w:t>Environmental conditions, resource availability, and species-specific phenotypic traits may influence these differential responses (</w:t>
      </w:r>
      <w:commentRangeStart w:id="4"/>
      <w:r>
        <w:rPr>
          <w:rFonts w:ascii="Times New Roman" w:hAnsi="Times New Roman" w:cs="Times New Roman"/>
          <w:sz w:val="24"/>
          <w:szCs w:val="24"/>
        </w:rPr>
        <w:t xml:space="preserve">Helmus et al., 2010; Iriart et al., 2021; Délye et al., 2013; Gratani, 2014; </w:t>
      </w:r>
      <w:r>
        <w:rPr>
          <w:rFonts w:ascii="Times New Roman" w:hAnsi="Times New Roman" w:cs="Times New Roman"/>
          <w:color w:val="222222"/>
          <w:sz w:val="24"/>
          <w:szCs w:val="24"/>
          <w:shd w:val="clear" w:color="auto" w:fill="FFFFFF"/>
        </w:rPr>
        <w:t xml:space="preserve">Kumordzi, 2015; </w:t>
      </w:r>
      <w:r>
        <w:rPr>
          <w:rFonts w:ascii="Times New Roman" w:hAnsi="Times New Roman" w:cs="Times New Roman"/>
          <w:sz w:val="24"/>
          <w:szCs w:val="24"/>
        </w:rPr>
        <w:t>Fritschie et al., 2014; Violle et al., 2011)</w:t>
      </w:r>
      <w:commentRangeEnd w:id="4"/>
      <w:r>
        <w:rPr>
          <w:rStyle w:val="5"/>
        </w:rPr>
        <w:commentReference w:id="4"/>
      </w:r>
      <w:r>
        <w:rPr>
          <w:rFonts w:ascii="Times New Roman" w:hAnsi="Times New Roman" w:cs="Times New Roman"/>
          <w:sz w:val="24"/>
          <w:szCs w:val="24"/>
        </w:rPr>
        <w:t xml:space="preserve">. However, the extent to which evolutionary history shapes these responses amidst other competing factors is still </w:t>
      </w:r>
      <w:commentRangeStart w:id="5"/>
      <w:r>
        <w:rPr>
          <w:rFonts w:ascii="Times New Roman" w:hAnsi="Times New Roman" w:cs="Times New Roman"/>
          <w:sz w:val="24"/>
          <w:szCs w:val="24"/>
        </w:rPr>
        <w:t>debated</w:t>
      </w:r>
      <w:commentRangeEnd w:id="5"/>
      <w:r>
        <w:rPr>
          <w:rStyle w:val="5"/>
        </w:rPr>
        <w:commentReference w:id="5"/>
      </w:r>
      <w:r>
        <w:rPr>
          <w:rFonts w:ascii="Times New Roman" w:hAnsi="Times New Roman" w:cs="Times New Roman"/>
          <w:sz w:val="24"/>
          <w:szCs w:val="24"/>
        </w:rPr>
        <w:t xml:space="preserve"> </w:t>
      </w:r>
      <w:ins w:id="34" w:author="DELL" w:date="2025-05-13T12:54:37Z">
        <w:r>
          <w:rPr>
            <w:rFonts w:hint="default" w:ascii="Times New Roman" w:hAnsi="Times New Roman"/>
            <w:sz w:val="24"/>
            <w:szCs w:val="24"/>
            <w:rPrChange w:id="35" w:author="DELL" w:date="2025-05-13T12:54:37Z">
              <w:rPr>
                <w:rFonts w:hint="default"/>
              </w:rPr>
            </w:rPrChange>
          </w:rPr>
          <w:t xml:space="preserve">For example, Wang et al. (2016) found that functional traits, not phylogeny, explained phytoplankton responses to glyphosate. Conversely, Gibson et al. (2019) reported that triclopyr and fluroxypyr reduced phylogenetic divergence in plant communities, suggesting herbicides may filter for closely related species. </w:t>
        </w:r>
      </w:ins>
      <w:ins w:id="37" w:author="DELL" w:date="2025-05-13T12:54:45Z">
        <w:r>
          <w:rPr>
            <w:rFonts w:hint="default" w:ascii="Times New Roman" w:hAnsi="Times New Roman"/>
            <w:sz w:val="24"/>
            <w:szCs w:val="24"/>
            <w:lang w:val="en-US"/>
          </w:rPr>
          <w:t>So</w:t>
        </w:r>
      </w:ins>
      <w:ins w:id="38" w:author="DELL" w:date="2025-05-13T12:54:46Z">
        <w:r>
          <w:rPr>
            <w:rFonts w:hint="default" w:ascii="Times New Roman" w:hAnsi="Times New Roman"/>
            <w:sz w:val="24"/>
            <w:szCs w:val="24"/>
            <w:lang w:val="en-US"/>
          </w:rPr>
          <w:t>me stu</w:t>
        </w:r>
      </w:ins>
      <w:ins w:id="39" w:author="DELL" w:date="2025-05-13T12:54:47Z">
        <w:r>
          <w:rPr>
            <w:rFonts w:hint="default" w:ascii="Times New Roman" w:hAnsi="Times New Roman"/>
            <w:sz w:val="24"/>
            <w:szCs w:val="24"/>
            <w:lang w:val="en-US"/>
          </w:rPr>
          <w:t>dies su</w:t>
        </w:r>
      </w:ins>
      <w:ins w:id="40" w:author="DELL" w:date="2025-05-13T12:54:48Z">
        <w:r>
          <w:rPr>
            <w:rFonts w:hint="default" w:ascii="Times New Roman" w:hAnsi="Times New Roman"/>
            <w:sz w:val="24"/>
            <w:szCs w:val="24"/>
            <w:lang w:val="en-US"/>
          </w:rPr>
          <w:t>ggest</w:t>
        </w:r>
      </w:ins>
      <w:ins w:id="41" w:author="DELL" w:date="2025-05-13T12:54:50Z">
        <w:r>
          <w:rPr>
            <w:rFonts w:hint="default" w:ascii="Times New Roman" w:hAnsi="Times New Roman"/>
            <w:sz w:val="24"/>
            <w:szCs w:val="24"/>
            <w:lang w:val="en-US"/>
          </w:rPr>
          <w:t xml:space="preserve"> </w:t>
        </w:r>
      </w:ins>
      <w:ins w:id="42" w:author="DELL" w:date="2025-05-13T12:54:37Z">
        <w:r>
          <w:rPr>
            <w:rFonts w:hint="default" w:ascii="Times New Roman" w:hAnsi="Times New Roman"/>
            <w:sz w:val="24"/>
            <w:szCs w:val="24"/>
            <w:rPrChange w:id="43" w:author="DELL" w:date="2025-05-13T12:54:37Z">
              <w:rPr>
                <w:rFonts w:hint="default"/>
              </w:rPr>
            </w:rPrChange>
          </w:rPr>
          <w:t>responses to environmental stress depend on whether species are primarily native or introduced (Quain &amp; Sandel, 2017; Manish, 2021; Menalled et al., 2023).</w:t>
        </w:r>
      </w:ins>
    </w:p>
    <w:p w14:paraId="3CBFE69D">
      <w:pPr>
        <w:spacing w:after="0" w:line="480" w:lineRule="auto"/>
        <w:jc w:val="both"/>
        <w:rPr>
          <w:del w:id="45" w:author="DELL" w:date="2025-05-13T12:40:58Z"/>
          <w:rFonts w:hint="default" w:ascii="Times New Roman" w:hAnsi="Times New Roman" w:cs="Times New Roman"/>
          <w:sz w:val="24"/>
          <w:szCs w:val="24"/>
          <w:lang w:val="en-US"/>
        </w:rPr>
      </w:pPr>
      <w:del w:id="46" w:author="DELL" w:date="2025-05-13T12:40:50Z">
        <w:r>
          <w:rPr>
            <w:rFonts w:ascii="Times New Roman" w:hAnsi="Times New Roman" w:cs="Times New Roman"/>
            <w:sz w:val="24"/>
            <w:szCs w:val="24"/>
          </w:rPr>
          <w:delText xml:space="preserve">(references).  </w:delText>
        </w:r>
      </w:del>
    </w:p>
    <w:p w14:paraId="28FEF55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Phylogenetic conservatism, the tendency of closely related species to share similar ecological traits and niches due to their shared evolutionary history (references), is important to understanding species assembly and diversity patterns.  Closely related plant species often share phenotypic traits, which could result in similar levels of resilience or susceptibility to disturbance (</w:t>
      </w:r>
      <w:del w:id="47" w:author="DELL" w:date="2025-05-13T10:56:10Z">
        <w:r>
          <w:rPr>
            <w:rFonts w:ascii="Times New Roman" w:hAnsi="Times New Roman" w:cs="Times New Roman"/>
            <w:sz w:val="24"/>
            <w:szCs w:val="24"/>
            <w:highlight w:val="yellow"/>
          </w:rPr>
          <w:delText xml:space="preserve">Helmus et al., 2010; </w:delText>
        </w:r>
      </w:del>
      <w:r>
        <w:rPr>
          <w:rFonts w:ascii="Times New Roman" w:hAnsi="Times New Roman" w:cs="Times New Roman"/>
          <w:color w:val="222222"/>
          <w:sz w:val="24"/>
          <w:szCs w:val="24"/>
          <w:highlight w:val="yellow"/>
          <w:shd w:val="clear" w:color="auto" w:fill="FFFFFF"/>
        </w:rPr>
        <w:t xml:space="preserve">Losos, 2008; </w:t>
      </w:r>
      <w:ins w:id="48" w:author="DELL" w:date="2025-05-13T10:56:13Z">
        <w:r>
          <w:rPr>
            <w:rFonts w:ascii="Times New Roman" w:hAnsi="Times New Roman" w:cs="Times New Roman"/>
            <w:sz w:val="24"/>
            <w:szCs w:val="24"/>
            <w:highlight w:val="yellow"/>
          </w:rPr>
          <w:t xml:space="preserve">Helmus et al., 2010; </w:t>
        </w:r>
      </w:ins>
      <w:ins w:id="49" w:author="DELL" w:date="2025-05-13T10:56:25Z">
        <w:r>
          <w:rPr>
            <w:rFonts w:ascii="Times New Roman" w:hAnsi="Times New Roman" w:cs="Times New Roman"/>
            <w:color w:val="222222"/>
            <w:sz w:val="24"/>
            <w:szCs w:val="24"/>
            <w:highlight w:val="yellow"/>
            <w:shd w:val="clear" w:color="auto" w:fill="FFFFFF"/>
          </w:rPr>
          <w:t>Schoener, 2011;</w:t>
        </w:r>
      </w:ins>
      <w:ins w:id="50" w:author="DELL" w:date="2025-05-13T10:56:26Z">
        <w:r>
          <w:rPr>
            <w:rFonts w:hint="default" w:ascii="Times New Roman" w:hAnsi="Times New Roman" w:cs="Times New Roman"/>
            <w:color w:val="222222"/>
            <w:sz w:val="24"/>
            <w:szCs w:val="24"/>
            <w:highlight w:val="yellow"/>
            <w:shd w:val="clear" w:color="auto" w:fill="FFFFFF"/>
            <w:lang w:val="en-US"/>
          </w:rPr>
          <w:t xml:space="preserve"> </w:t>
        </w:r>
      </w:ins>
      <w:r>
        <w:rPr>
          <w:rFonts w:ascii="Times New Roman" w:hAnsi="Times New Roman" w:cs="Times New Roman"/>
          <w:color w:val="222222"/>
          <w:sz w:val="24"/>
          <w:szCs w:val="24"/>
          <w:highlight w:val="yellow"/>
          <w:shd w:val="clear" w:color="auto" w:fill="FFFFFF"/>
        </w:rPr>
        <w:t xml:space="preserve">Cavender-Bares &amp; Reich, 2012; </w:t>
      </w:r>
      <w:r>
        <w:rPr>
          <w:rFonts w:ascii="Times New Roman" w:hAnsi="Times New Roman" w:cs="Times New Roman"/>
          <w:sz w:val="24"/>
          <w:szCs w:val="24"/>
          <w:highlight w:val="yellow"/>
        </w:rPr>
        <w:t xml:space="preserve">Violle et al., 2011; </w:t>
      </w:r>
      <w:del w:id="51" w:author="DELL" w:date="2025-05-13T10:56:21Z">
        <w:r>
          <w:rPr>
            <w:rFonts w:ascii="Times New Roman" w:hAnsi="Times New Roman" w:cs="Times New Roman"/>
            <w:color w:val="222222"/>
            <w:sz w:val="24"/>
            <w:szCs w:val="24"/>
            <w:highlight w:val="yellow"/>
            <w:shd w:val="clear" w:color="auto" w:fill="FFFFFF"/>
          </w:rPr>
          <w:delText>Schoener, 2011;</w:delText>
        </w:r>
      </w:del>
      <w:del w:id="52" w:author="DELL" w:date="2025-05-13T10:56:29Z">
        <w:r>
          <w:rPr>
            <w:rFonts w:ascii="Times New Roman" w:hAnsi="Times New Roman" w:cs="Times New Roman"/>
            <w:color w:val="222222"/>
            <w:sz w:val="24"/>
            <w:szCs w:val="24"/>
            <w:highlight w:val="yellow"/>
            <w:shd w:val="clear" w:color="auto" w:fill="FFFFFF"/>
          </w:rPr>
          <w:delText xml:space="preserve"> </w:delText>
        </w:r>
      </w:del>
      <w:r>
        <w:rPr>
          <w:rFonts w:ascii="Times New Roman" w:hAnsi="Times New Roman" w:cs="Times New Roman"/>
          <w:color w:val="222222"/>
          <w:sz w:val="24"/>
          <w:szCs w:val="24"/>
          <w:highlight w:val="yellow"/>
          <w:shd w:val="clear" w:color="auto" w:fill="FFFFFF"/>
        </w:rPr>
        <w:t>Godoy et al., 2014)</w:t>
      </w:r>
      <w:r>
        <w:rPr>
          <w:rFonts w:ascii="Times New Roman" w:hAnsi="Times New Roman" w:cs="Times New Roman"/>
          <w:sz w:val="24"/>
          <w:szCs w:val="24"/>
        </w:rPr>
        <w:t xml:space="preserve">. However, a counterargument can be made: closely related species may not exhibit similar responses to anthropogenic activities if intense competition among them negatively impacts their coexistence at the local scale (Violle et al., 2011; Fritschie et al., 2014; Godoy et al., 2014; Naughton et al., 2015). This is largely due to Darwin’s (1859) suggestion that species sharing close evolutionary relationships are more similar and compete more intensely with one another than with more distant ones. This phenomenon is referred to as the competition-relatedness hypothesis and is supported by the theory of limiting similarity, which emphasizes that species must differ in their ecological niches to coexist locally (MacArthur &amp; Levins 1967; </w:t>
      </w:r>
      <w:r>
        <w:rPr>
          <w:rFonts w:ascii="Times New Roman" w:hAnsi="Times New Roman" w:cs="Times New Roman"/>
          <w:color w:val="222222"/>
          <w:sz w:val="24"/>
          <w:szCs w:val="24"/>
          <w:shd w:val="clear" w:color="auto" w:fill="FFFFFF"/>
        </w:rPr>
        <w:t>Abrams, 1983</w:t>
      </w:r>
      <w:r>
        <w:rPr>
          <w:rFonts w:ascii="Times New Roman" w:hAnsi="Times New Roman" w:cs="Times New Roman"/>
          <w:sz w:val="24"/>
          <w:szCs w:val="24"/>
        </w:rPr>
        <w:t>). If co-existing species are too phylogenetically alike, the one with a competitive disadvantage will be driven towards depletion (or a worst case: extinction) due to competitive exclusion (</w:t>
      </w:r>
      <w:r>
        <w:rPr>
          <w:rFonts w:ascii="Times New Roman" w:hAnsi="Times New Roman" w:cs="Times New Roman"/>
          <w:color w:val="222222"/>
          <w:sz w:val="24"/>
          <w:szCs w:val="24"/>
          <w:shd w:val="clear" w:color="auto" w:fill="FFFFFF"/>
        </w:rPr>
        <w:t>Hardin, 1960; Jaeger, 1974; Johnson &amp; Bronstein, 2019; Levin et al., 2020</w:t>
      </w:r>
      <w:r>
        <w:rPr>
          <w:rFonts w:ascii="Times New Roman" w:hAnsi="Times New Roman" w:cs="Times New Roman"/>
          <w:sz w:val="24"/>
          <w:szCs w:val="24"/>
        </w:rPr>
        <w:t>). As a result, competition among closely related species may counteract phylogenetic conservatism. If related plant species experience stronger competition with one another than with more distantly related species, herbicide resilience within a closely knit clade could lead to intense intra-clade competition, ultimately favouring the persistence of more distantly related species. Thus, competition may drive divergence in herbicide resilience.</w:t>
      </w:r>
    </w:p>
    <w:p w14:paraId="2D756AA7">
      <w:pPr>
        <w:spacing w:after="0" w:line="480" w:lineRule="auto"/>
        <w:jc w:val="both"/>
        <w:rPr>
          <w:rFonts w:ascii="Times New Roman" w:hAnsi="Times New Roman" w:cs="Times New Roman"/>
          <w:sz w:val="24"/>
          <w:szCs w:val="24"/>
        </w:rPr>
      </w:pPr>
    </w:p>
    <w:p w14:paraId="58160DE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Despite extensive research on plant-herbicide interactions, the role of phylogenetic relatedness in shaping plant species’ responses to disturbances from herbicide application remains understudied </w:t>
      </w:r>
      <w:commentRangeStart w:id="6"/>
      <w:r>
        <w:rPr>
          <w:rFonts w:ascii="Times New Roman" w:hAnsi="Times New Roman" w:cs="Times New Roman"/>
          <w:sz w:val="24"/>
          <w:szCs w:val="24"/>
        </w:rPr>
        <w:t xml:space="preserve">(but see </w:t>
      </w:r>
      <w:ins w:id="53" w:author="DELL" w:date="2025-05-13T11:55:53Z">
        <w:r>
          <w:rPr>
            <w:rFonts w:hint="default" w:ascii="Times New Roman" w:hAnsi="Times New Roman" w:cs="Times New Roman"/>
            <w:sz w:val="24"/>
            <w:szCs w:val="24"/>
            <w:lang w:val="en-US"/>
          </w:rPr>
          <w:t>W</w:t>
        </w:r>
      </w:ins>
      <w:ins w:id="54" w:author="DELL" w:date="2025-05-13T11:55:54Z">
        <w:r>
          <w:rPr>
            <w:rFonts w:hint="default" w:ascii="Times New Roman" w:hAnsi="Times New Roman" w:cs="Times New Roman"/>
            <w:sz w:val="24"/>
            <w:szCs w:val="24"/>
            <w:lang w:val="en-US"/>
          </w:rPr>
          <w:t>ang</w:t>
        </w:r>
      </w:ins>
      <w:ins w:id="55" w:author="DELL" w:date="2025-05-13T11:55:55Z">
        <w:r>
          <w:rPr>
            <w:rFonts w:hint="default" w:ascii="Times New Roman" w:hAnsi="Times New Roman" w:cs="Times New Roman"/>
            <w:sz w:val="24"/>
            <w:szCs w:val="24"/>
            <w:lang w:val="en-US"/>
          </w:rPr>
          <w:t xml:space="preserve"> et al</w:t>
        </w:r>
      </w:ins>
      <w:ins w:id="56" w:author="DELL" w:date="2025-05-13T11:55:59Z">
        <w:r>
          <w:rPr>
            <w:rFonts w:hint="default" w:ascii="Times New Roman" w:hAnsi="Times New Roman" w:cs="Times New Roman"/>
            <w:sz w:val="24"/>
            <w:szCs w:val="24"/>
            <w:lang w:val="en-US"/>
          </w:rPr>
          <w:t xml:space="preserve">., </w:t>
        </w:r>
      </w:ins>
      <w:ins w:id="57" w:author="DELL" w:date="2025-05-13T11:56:00Z">
        <w:r>
          <w:rPr>
            <w:rFonts w:hint="default" w:ascii="Times New Roman" w:hAnsi="Times New Roman" w:cs="Times New Roman"/>
            <w:sz w:val="24"/>
            <w:szCs w:val="24"/>
            <w:lang w:val="en-US"/>
          </w:rPr>
          <w:t>2</w:t>
        </w:r>
      </w:ins>
      <w:ins w:id="58" w:author="DELL" w:date="2025-05-13T11:56:01Z">
        <w:r>
          <w:rPr>
            <w:rFonts w:hint="default" w:ascii="Times New Roman" w:hAnsi="Times New Roman" w:cs="Times New Roman"/>
            <w:sz w:val="24"/>
            <w:szCs w:val="24"/>
            <w:lang w:val="en-US"/>
          </w:rPr>
          <w:t>016</w:t>
        </w:r>
      </w:ins>
      <w:ins w:id="59" w:author="DELL" w:date="2025-05-13T11:56:02Z">
        <w:r>
          <w:rPr>
            <w:rFonts w:hint="default" w:ascii="Times New Roman" w:hAnsi="Times New Roman" w:cs="Times New Roman"/>
            <w:sz w:val="24"/>
            <w:szCs w:val="24"/>
            <w:lang w:val="en-US"/>
          </w:rPr>
          <w:t xml:space="preserve">; </w:t>
        </w:r>
      </w:ins>
      <w:ins w:id="60" w:author="DELL" w:date="2025-05-13T12:14:30Z">
        <w:r>
          <w:rPr>
            <w:rFonts w:hint="default" w:ascii="Times New Roman" w:hAnsi="Times New Roman" w:cs="Times New Roman"/>
            <w:sz w:val="24"/>
            <w:szCs w:val="24"/>
            <w:lang w:val="en-US"/>
          </w:rPr>
          <w:t>G</w:t>
        </w:r>
      </w:ins>
      <w:ins w:id="61" w:author="DELL" w:date="2025-05-13T12:14:31Z">
        <w:r>
          <w:rPr>
            <w:rFonts w:hint="default" w:ascii="Times New Roman" w:hAnsi="Times New Roman" w:cs="Times New Roman"/>
            <w:sz w:val="24"/>
            <w:szCs w:val="24"/>
            <w:lang w:val="en-US"/>
          </w:rPr>
          <w:t>ibson</w:t>
        </w:r>
      </w:ins>
      <w:ins w:id="62" w:author="DELL" w:date="2025-05-13T12:14:33Z">
        <w:r>
          <w:rPr>
            <w:rFonts w:hint="default" w:ascii="Times New Roman" w:hAnsi="Times New Roman" w:cs="Times New Roman"/>
            <w:sz w:val="24"/>
            <w:szCs w:val="24"/>
            <w:lang w:val="en-US"/>
          </w:rPr>
          <w:t xml:space="preserve"> et al</w:t>
        </w:r>
      </w:ins>
      <w:ins w:id="63" w:author="DELL" w:date="2025-05-13T12:14:34Z">
        <w:r>
          <w:rPr>
            <w:rFonts w:hint="default" w:ascii="Times New Roman" w:hAnsi="Times New Roman" w:cs="Times New Roman"/>
            <w:sz w:val="24"/>
            <w:szCs w:val="24"/>
            <w:lang w:val="en-US"/>
          </w:rPr>
          <w:t xml:space="preserve">., </w:t>
        </w:r>
      </w:ins>
      <w:ins w:id="64" w:author="DELL" w:date="2025-05-13T12:14:35Z">
        <w:r>
          <w:rPr>
            <w:rFonts w:hint="default" w:ascii="Times New Roman" w:hAnsi="Times New Roman" w:cs="Times New Roman"/>
            <w:sz w:val="24"/>
            <w:szCs w:val="24"/>
            <w:lang w:val="en-US"/>
          </w:rPr>
          <w:t>2019</w:t>
        </w:r>
      </w:ins>
      <w:ins w:id="65" w:author="DELL" w:date="2025-05-13T12:14:36Z">
        <w:r>
          <w:rPr>
            <w:rFonts w:hint="default" w:ascii="Times New Roman" w:hAnsi="Times New Roman" w:cs="Times New Roman"/>
            <w:sz w:val="24"/>
            <w:szCs w:val="24"/>
            <w:lang w:val="en-US"/>
          </w:rPr>
          <w:t xml:space="preserve">; </w:t>
        </w:r>
      </w:ins>
      <w:ins w:id="66" w:author="DELL" w:date="2025-05-13T10:51:28Z">
        <w:r>
          <w:rPr>
            <w:rFonts w:ascii="Times New Roman" w:hAnsi="Times New Roman" w:cs="Times New Roman"/>
            <w:color w:val="222222"/>
            <w:sz w:val="24"/>
            <w:szCs w:val="24"/>
            <w:shd w:val="clear" w:color="auto" w:fill="FFFFFF"/>
          </w:rPr>
          <w:t>Iriart</w:t>
        </w:r>
      </w:ins>
      <w:ins w:id="67" w:author="DELL" w:date="2025-05-13T10:51:28Z">
        <w:r>
          <w:rPr>
            <w:rFonts w:hint="default" w:ascii="Times New Roman" w:hAnsi="Times New Roman" w:cs="Times New Roman"/>
            <w:color w:val="222222"/>
            <w:sz w:val="24"/>
            <w:szCs w:val="24"/>
            <w:shd w:val="clear" w:color="auto" w:fill="FFFFFF"/>
            <w:lang w:val="en-US"/>
          </w:rPr>
          <w:t xml:space="preserve"> et al., 2021</w:t>
        </w:r>
      </w:ins>
      <w:ins w:id="68" w:author="DELL" w:date="2025-05-13T10:51:30Z">
        <w:r>
          <w:rPr>
            <w:rFonts w:hint="default" w:ascii="Times New Roman" w:hAnsi="Times New Roman" w:cs="Times New Roman"/>
            <w:color w:val="222222"/>
            <w:sz w:val="24"/>
            <w:szCs w:val="24"/>
            <w:shd w:val="clear" w:color="auto" w:fill="FFFFFF"/>
            <w:lang w:val="en-US"/>
          </w:rPr>
          <w:t>;</w:t>
        </w:r>
      </w:ins>
      <w:ins w:id="69" w:author="DELL" w:date="2025-05-13T10:51:31Z">
        <w:r>
          <w:rPr>
            <w:rFonts w:hint="default" w:ascii="Times New Roman" w:hAnsi="Times New Roman" w:cs="Times New Roman"/>
            <w:color w:val="222222"/>
            <w:sz w:val="24"/>
            <w:szCs w:val="24"/>
            <w:shd w:val="clear" w:color="auto" w:fill="FFFFFF"/>
            <w:lang w:val="en-US"/>
          </w:rPr>
          <w:t xml:space="preserve"> </w:t>
        </w:r>
      </w:ins>
      <w:r>
        <w:rPr>
          <w:rFonts w:ascii="Times New Roman" w:hAnsi="Times New Roman" w:cs="Times New Roman"/>
          <w:sz w:val="24"/>
          <w:szCs w:val="24"/>
        </w:rPr>
        <w:t>)</w:t>
      </w:r>
      <w:commentRangeEnd w:id="6"/>
      <w:r>
        <w:rPr>
          <w:rStyle w:val="5"/>
        </w:rPr>
        <w:commentReference w:id="6"/>
      </w:r>
      <w:r>
        <w:rPr>
          <w:rFonts w:ascii="Times New Roman" w:hAnsi="Times New Roman" w:cs="Times New Roman"/>
          <w:sz w:val="24"/>
          <w:szCs w:val="24"/>
        </w:rPr>
        <w:t xml:space="preserve">. Understanding whether plant responses to herbicide application—survival and/or recovery—are phylogenetically conserved (or not) can provide valuable insights into community assembly and species coexistence in disturbed environments (Violle et al., 2011; </w:t>
      </w:r>
      <w:r>
        <w:rPr>
          <w:rFonts w:ascii="Times New Roman" w:hAnsi="Times New Roman" w:cs="Times New Roman"/>
          <w:color w:val="222222"/>
          <w:sz w:val="24"/>
          <w:szCs w:val="24"/>
          <w:shd w:val="clear" w:color="auto" w:fill="FFFFFF"/>
        </w:rPr>
        <w:t>Germain et al., 2016;</w:t>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Zepeda &amp; Martorell, 2021</w:t>
      </w:r>
      <w:r>
        <w:rPr>
          <w:rFonts w:ascii="Times New Roman" w:hAnsi="Times New Roman" w:cs="Times New Roman"/>
          <w:sz w:val="24"/>
          <w:szCs w:val="24"/>
        </w:rPr>
        <w:t xml:space="preserve">). Identifying the balance between evolutionary constraints and competitive interactions in shaping plant community responses can provide valuable insights for ecological management and conservation in both natural and human-influenced landscapes (Grundy et al., 2011; </w:t>
      </w:r>
      <w:r>
        <w:rPr>
          <w:rFonts w:ascii="Times New Roman" w:hAnsi="Times New Roman" w:cs="Times New Roman"/>
          <w:color w:val="222222"/>
          <w:sz w:val="24"/>
          <w:szCs w:val="24"/>
          <w:shd w:val="clear" w:color="auto" w:fill="FFFFFF"/>
        </w:rPr>
        <w:t>Pellissier et al., 2014; Lemos‐Costa et al., 2024)</w:t>
      </w:r>
      <w:r>
        <w:rPr>
          <w:rFonts w:ascii="Times New Roman" w:hAnsi="Times New Roman" w:cs="Times New Roman"/>
          <w:sz w:val="24"/>
          <w:szCs w:val="24"/>
        </w:rPr>
        <w:t>.</w:t>
      </w:r>
    </w:p>
    <w:p w14:paraId="1658534F">
      <w:pPr>
        <w:spacing w:after="0" w:line="480" w:lineRule="auto"/>
        <w:jc w:val="both"/>
        <w:rPr>
          <w:rFonts w:ascii="Times New Roman" w:hAnsi="Times New Roman" w:cs="Times New Roman"/>
          <w:sz w:val="24"/>
          <w:szCs w:val="24"/>
        </w:rPr>
      </w:pPr>
    </w:p>
    <w:p w14:paraId="61210D58">
      <w:pPr>
        <w:spacing w:after="0" w:line="480" w:lineRule="auto"/>
        <w:jc w:val="both"/>
        <w:rPr>
          <w:del w:id="70" w:author="DELL" w:date="2025-05-07T11:20:05Z"/>
          <w:rFonts w:ascii="Times New Roman" w:hAnsi="Times New Roman" w:cs="Times New Roman"/>
          <w:sz w:val="24"/>
          <w:szCs w:val="24"/>
        </w:rPr>
      </w:pPr>
      <w:r>
        <w:rPr>
          <w:rFonts w:ascii="Times New Roman" w:hAnsi="Times New Roman" w:cs="Times New Roman"/>
          <w:sz w:val="24"/>
          <w:szCs w:val="24"/>
        </w:rPr>
        <w:t>This study aims to assess the phylogenetic conservatism of plant responses to herbicide application in an unmanaged lawn. Specifically, we determined whether closely related species exhibit similar survival and recovery patterns, as reflected in changes in their percentage ground cover over time. For this study, ground cover would be regarded as the living (green) plants as seen from a vertical aerial observation.  In a dense grass community, the ground cover (%) is a good way to learn how much competitive space a plant species has (</w:t>
      </w:r>
      <w:r>
        <w:rPr>
          <w:rFonts w:ascii="Times New Roman" w:hAnsi="Times New Roman" w:cs="Times New Roman"/>
          <w:color w:val="222222"/>
          <w:sz w:val="24"/>
          <w:szCs w:val="24"/>
          <w:shd w:val="clear" w:color="auto" w:fill="FFFFFF"/>
        </w:rPr>
        <w:t>Anderson, 1986; Damgaard, 2011)</w:t>
      </w:r>
      <w:r>
        <w:rPr>
          <w:rFonts w:ascii="Times New Roman" w:hAnsi="Times New Roman" w:cs="Times New Roman"/>
          <w:sz w:val="24"/>
          <w:szCs w:val="24"/>
        </w:rPr>
        <w:t xml:space="preserve">. In limited space, ground coverage is a zero-sum game; plants that take higher cover have more access to sunlight (and space) and also consequentially deprive other plants of these resources. If phylogenetic conservatism influences herbicide resilience, we expect closely related plant species to exhibit similar responses immediately following herbicide application, leading to increased phylogenetic clustering among surviving species. However, as ground cover increases during post-spray (recovery), competitive interactions may disrupt this pattern, leading to greater phylogenetic divergence over time.  If competition structures communities, then the co-existing plants should be less related than expected by chance. </w:t>
      </w:r>
      <w:del w:id="71" w:author="DELL" w:date="2025-05-07T11:20:05Z">
        <w:commentRangeStart w:id="7"/>
        <w:r>
          <w:rPr>
            <w:rFonts w:ascii="Times New Roman" w:hAnsi="Times New Roman" w:cs="Times New Roman"/>
            <w:sz w:val="24"/>
            <w:szCs w:val="24"/>
          </w:rPr>
          <w:delText xml:space="preserve">By examining how phylogenetic relatedness influences plant survival and recovery in response to herbicide disturbance, this study will contribute to a broader understanding of species persistence in dynamic environments. </w:delText>
        </w:r>
        <w:commentRangeEnd w:id="7"/>
      </w:del>
      <w:del w:id="72" w:author="DELL" w:date="2025-05-07T11:20:05Z">
        <w:r>
          <w:rPr>
            <w:rStyle w:val="5"/>
          </w:rPr>
          <w:commentReference w:id="7"/>
        </w:r>
      </w:del>
    </w:p>
    <w:p w14:paraId="666699B8">
      <w:pPr>
        <w:spacing w:after="0" w:line="480" w:lineRule="auto"/>
        <w:jc w:val="both"/>
        <w:rPr>
          <w:del w:id="74" w:author="DELL" w:date="2025-05-07T11:20:05Z"/>
          <w:rFonts w:ascii="Times New Roman" w:hAnsi="Times New Roman" w:cs="Times New Roman"/>
          <w:b/>
          <w:sz w:val="24"/>
          <w:szCs w:val="24"/>
        </w:rPr>
        <w:pPrChange w:id="73" w:author="DELL" w:date="2025-05-07T11:19:49Z">
          <w:pPr>
            <w:spacing w:after="0" w:line="480" w:lineRule="auto"/>
          </w:pPr>
        </w:pPrChange>
      </w:pPr>
    </w:p>
    <w:p w14:paraId="513D0E47">
      <w:pPr>
        <w:spacing w:after="0" w:line="480" w:lineRule="auto"/>
        <w:rPr>
          <w:ins w:id="75" w:author="DELL" w:date="2025-05-07T11:20:06Z"/>
          <w:rFonts w:ascii="Times New Roman" w:hAnsi="Times New Roman" w:cs="Times New Roman"/>
          <w:b/>
          <w:sz w:val="24"/>
          <w:szCs w:val="24"/>
        </w:rPr>
      </w:pPr>
    </w:p>
    <w:p w14:paraId="07341A8C">
      <w:pPr>
        <w:spacing w:after="0" w:line="480" w:lineRule="auto"/>
        <w:rPr>
          <w:ins w:id="76" w:author="DELL" w:date="2025-05-07T11:20:06Z"/>
          <w:rFonts w:ascii="Times New Roman" w:hAnsi="Times New Roman" w:cs="Times New Roman"/>
          <w:b/>
          <w:sz w:val="24"/>
          <w:szCs w:val="24"/>
        </w:rPr>
      </w:pPr>
    </w:p>
    <w:p w14:paraId="3099CD4F">
      <w:pPr>
        <w:spacing w:after="0" w:line="480" w:lineRule="auto"/>
        <w:rPr>
          <w:rFonts w:ascii="Times New Roman" w:hAnsi="Times New Roman" w:cs="Times New Roman"/>
          <w:b/>
          <w:sz w:val="24"/>
          <w:szCs w:val="24"/>
        </w:rPr>
      </w:pPr>
      <w:r>
        <w:rPr>
          <w:rFonts w:ascii="Times New Roman" w:hAnsi="Times New Roman" w:cs="Times New Roman"/>
          <w:b/>
          <w:sz w:val="24"/>
          <w:szCs w:val="24"/>
        </w:rPr>
        <w:t>MATERIALS AND METHODS</w:t>
      </w:r>
    </w:p>
    <w:p w14:paraId="17661456">
      <w:pPr>
        <w:spacing w:after="0" w:line="480" w:lineRule="auto"/>
        <w:jc w:val="both"/>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Study Site</w:t>
      </w:r>
    </w:p>
    <w:p w14:paraId="4226E967">
      <w:pPr>
        <w:spacing w:after="0" w:line="480" w:lineRule="auto"/>
        <w:jc w:val="both"/>
        <w:outlineLvl w:val="3"/>
        <w:rPr>
          <w:rFonts w:ascii="Times New Roman" w:hAnsi="Times New Roman" w:eastAsia="Times New Roman" w:cs="Times New Roman"/>
          <w:b/>
          <w:bCs/>
          <w:sz w:val="24"/>
          <w:szCs w:val="24"/>
        </w:rPr>
      </w:pPr>
      <w:r>
        <w:rPr>
          <w:rFonts w:ascii="Times New Roman" w:hAnsi="Times New Roman" w:eastAsia="Times New Roman" w:cs="Times New Roman"/>
          <w:sz w:val="24"/>
          <w:szCs w:val="24"/>
        </w:rPr>
        <w:t>The study was conducted from February to April 2023 on an enclosed, unmanaged lawn behind Egborge Museum at the University of Benin, Benin City, Nigeria (longitude: 6.392° N, latitude: 5.613° E). The university is located in southern Nigeria, within a tropical rainforest environment. As shown in Figure 1, the site measures 23.77 m by 11.58 m. During the survey period, mean ambient hourly temperatures ranged from 25 to 34 °C (Accuweather, 2023).</w:t>
      </w:r>
    </w:p>
    <w:p w14:paraId="44E5179F">
      <w:pPr>
        <w:spacing w:after="0" w:line="480" w:lineRule="auto"/>
        <w:jc w:val="both"/>
        <w:outlineLvl w:val="3"/>
        <w:rPr>
          <w:rFonts w:ascii="Times New Roman" w:hAnsi="Times New Roman" w:eastAsia="Times New Roman" w:cs="Times New Roman"/>
          <w:b/>
          <w:bCs/>
          <w:sz w:val="24"/>
          <w:szCs w:val="24"/>
        </w:rPr>
      </w:pPr>
    </w:p>
    <w:p w14:paraId="69D4FD2A">
      <w:pPr>
        <w:spacing w:after="0" w:line="480" w:lineRule="auto"/>
        <w:jc w:val="both"/>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Experimental Design and Herbicide Application</w:t>
      </w:r>
    </w:p>
    <w:p w14:paraId="2B0131EA">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allow for independent replication and to observe potential spatial autocorrelation, the study site was divided into six plots (A-F; Figure 1). Each plot contained six subplots, but data were aggregated at the plot level to reduce random noise. A subplot is a 1 m × 1 m area measured by an equally sized quadrant. </w:t>
      </w:r>
    </w:p>
    <w:p w14:paraId="67E4A8EF">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Before herbicide application, plant cover was surveyed as a baseline (week 0). The entire study site was then treated with a non-selective systemic herbicide, Forceup™, which contains glyphosate as the active ingredient. The herbicide was applied at the recommended rate of 6 L/ha using a manually pressurized, two-litre handheld sprayer, with a solution concentration of 48 mL of glyphosate per litre of water.</w:t>
      </w:r>
    </w:p>
    <w:p w14:paraId="4E68D1D0">
      <w:pPr>
        <w:spacing w:after="0" w:line="480" w:lineRule="auto"/>
        <w:jc w:val="both"/>
        <w:outlineLvl w:val="3"/>
        <w:rPr>
          <w:rFonts w:ascii="Times New Roman" w:hAnsi="Times New Roman" w:eastAsia="Times New Roman" w:cs="Times New Roman"/>
          <w:b/>
          <w:bCs/>
          <w:sz w:val="24"/>
          <w:szCs w:val="24"/>
        </w:rPr>
      </w:pPr>
    </w:p>
    <w:p w14:paraId="4A31CB3D">
      <w:pPr>
        <w:spacing w:after="0" w:line="480" w:lineRule="auto"/>
        <w:jc w:val="both"/>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Data Collection</w:t>
      </w:r>
    </w:p>
    <w:p w14:paraId="734ECB02">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Plant cover data were collected over approximately 11 weeks, specifically at weeks 0 (pre-spray), 3, 7, 9, and 11. Cover was estimated on a scale of 0–100%, where 0% indicated that the plant was not visible from a vertical aerial perspective, and 100% meant that a plant species completely dominated the 1m × 1 m quadrat, with no visible ground. Dead or fallen leaves were excluded from the cover estimation. The survey concluded at week 11, as continued measurements became impractical due to some plant species reaching heights of up to 0.5 m, making ground cover estimation unreliable.</w:t>
      </w:r>
    </w:p>
    <w:p w14:paraId="30CF027D">
      <w:pPr>
        <w:spacing w:after="0" w:line="480" w:lineRule="auto"/>
        <w:rPr>
          <w:rFonts w:ascii="Times New Roman" w:hAnsi="Times New Roman" w:eastAsia="Times New Roman" w:cs="Times New Roman"/>
          <w:sz w:val="24"/>
          <w:szCs w:val="24"/>
        </w:rPr>
      </w:pPr>
    </w:p>
    <w:p w14:paraId="109F4B82">
      <w:pPr>
        <w:spacing w:after="0" w:line="480" w:lineRule="auto"/>
        <w:jc w:val="both"/>
        <w:rPr>
          <w:rFonts w:ascii="Times New Roman" w:hAnsi="Times New Roman" w:eastAsia="Times New Roman" w:cs="Times New Roman"/>
          <w:sz w:val="24"/>
          <w:szCs w:val="24"/>
        </w:rPr>
      </w:pPr>
    </w:p>
    <w:p w14:paraId="4A206263">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943600" cy="38969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943600" cy="3896995"/>
                    </a:xfrm>
                    <a:prstGeom prst="rect">
                      <a:avLst/>
                    </a:prstGeom>
                  </pic:spPr>
                </pic:pic>
              </a:graphicData>
            </a:graphic>
          </wp:inline>
        </w:drawing>
      </w:r>
    </w:p>
    <w:p w14:paraId="576B5797">
      <w:pPr>
        <w:spacing w:after="0" w:line="276"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 xml:space="preserve">Figure 1: Schematic representation of the study site showing enclosure and boundary by concrete and outer tared roadside. Each plot (R1-R6) is coloured in Red. Six subplots within a plot, each numbered 1-6, with each number representing a </w:t>
      </w:r>
      <w:r>
        <w:rPr>
          <w:rFonts w:ascii="Times New Roman" w:hAnsi="Times New Roman" w:eastAsia="Times New Roman" w:cs="Times New Roman"/>
          <w:sz w:val="24"/>
          <w:szCs w:val="24"/>
        </w:rPr>
        <w:t>1m × 1 m quadrat area.</w:t>
      </w:r>
    </w:p>
    <w:p w14:paraId="4C0C1DB6">
      <w:pPr>
        <w:spacing w:after="0" w:line="480" w:lineRule="auto"/>
        <w:rPr>
          <w:rFonts w:ascii="Times New Roman" w:hAnsi="Times New Roman" w:eastAsia="Times New Roman" w:cs="Times New Roman"/>
          <w:sz w:val="24"/>
          <w:szCs w:val="24"/>
        </w:rPr>
      </w:pPr>
    </w:p>
    <w:p w14:paraId="07DCB180">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Phylogenetic and statistical analysis</w:t>
      </w:r>
    </w:p>
    <w:p w14:paraId="1766A781">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Phylogenetic trees of the plants were assembled using the “V.PhyloMaker” R package. This package matches the taxonomic names of our study plant species to a backbone phylogeny derived from the Global Backbone of Tree for Biodiversity (GBOTB) with extended coverage (</w:t>
      </w:r>
      <w:r>
        <w:rPr>
          <w:rFonts w:ascii="Times New Roman" w:hAnsi="Times New Roman" w:cs="Times New Roman"/>
          <w:color w:val="222222"/>
          <w:sz w:val="24"/>
          <w:szCs w:val="24"/>
          <w:shd w:val="clear" w:color="auto" w:fill="FFFFFF"/>
        </w:rPr>
        <w:t>Jin &amp; Qian, 2019)</w:t>
      </w:r>
      <w:r>
        <w:rPr>
          <w:rFonts w:ascii="Times New Roman" w:hAnsi="Times New Roman" w:eastAsia="Times New Roman" w:cs="Times New Roman"/>
          <w:sz w:val="24"/>
          <w:szCs w:val="24"/>
        </w:rPr>
        <w:t xml:space="preserve">. This approach allows for including species that may not be present in the reference phylogeny by placing them within their most likely evolutionary position. </w:t>
      </w:r>
      <w:r>
        <w:rPr>
          <w:rFonts w:ascii="Times New Roman" w:hAnsi="Times New Roman" w:eastAsia="Times New Roman" w:cs="Times New Roman"/>
          <w:color w:val="000000"/>
          <w:sz w:val="24"/>
          <w:szCs w:val="24"/>
        </w:rPr>
        <w:t xml:space="preserve">Phylogenetic distances were computed and matched with longitudinal percentage ground cover data. </w:t>
      </w:r>
      <w:r>
        <w:rPr>
          <w:rFonts w:ascii="Times New Roman" w:hAnsi="Times New Roman" w:cs="Times New Roman"/>
          <w:sz w:val="24"/>
          <w:szCs w:val="24"/>
        </w:rPr>
        <w:t>We tested for significant phylogenetic signal, relative to a random distribution of the traits observed, given the topology and branch lengths of the ML phylogeny, with 999 replicates.</w:t>
      </w:r>
      <w:r>
        <w:rPr>
          <w:rFonts w:ascii="Times New Roman" w:hAnsi="Times New Roman" w:eastAsia="Times New Roman" w:cs="Times New Roman"/>
          <w:color w:val="000000"/>
          <w:sz w:val="24"/>
          <w:szCs w:val="24"/>
        </w:rPr>
        <w:t xml:space="preserve">   </w:t>
      </w:r>
      <w:r>
        <w:rPr>
          <w:rFonts w:ascii="Times New Roman" w:hAnsi="Times New Roman" w:cs="Times New Roman"/>
          <w:sz w:val="24"/>
          <w:szCs w:val="24"/>
        </w:rPr>
        <w:t>Blomberg’s K is used as a metric of phylogenetic signal, where K is calculated as the ratio of the observed phylogenetically correct mean-square error divided by the mean-square error of the data, standardized by the expectation under Brownian motion (Blomberg et al. 2003). K = 0 indicates no phylogenetic signal, 0 &lt; K &lt; 1 indicates that closely related species resemble each other less than expected under the BM model of trait evolution, K = 1 indicates phylogenetic signal as expected by BM evolution, and K &gt; 1 indicates high phylogenetic signal, with closely related species resembling each other more than expected under BM (Blomberg et al., 2003).</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Welch’s t-tests (with equality of variance not assumed) was used to assess significant differences in the effect of spraying on [1] Blomberg's K values and [2] the plant ground cover (%) before and after spraying.</w:t>
      </w:r>
      <w:r>
        <w:rPr>
          <w:rFonts w:ascii="Times New Roman" w:hAnsi="Times New Roman" w:eastAsia="Times New Roman" w:cs="Times New Roman"/>
          <w:sz w:val="24"/>
          <w:szCs w:val="24"/>
        </w:rPr>
        <w:t xml:space="preserve"> Furthermore, a</w:t>
      </w:r>
      <w:r>
        <w:rPr>
          <w:rFonts w:ascii="Times New Roman" w:hAnsi="Times New Roman" w:eastAsia="Times New Roman" w:cs="Times New Roman"/>
          <w:color w:val="000000"/>
          <w:sz w:val="24"/>
          <w:szCs w:val="24"/>
        </w:rPr>
        <w:t xml:space="preserve">n orthogonal polynomial mixed-effects model was used to examine the relationship between the plant’s ground cover (%) and the strength of the phylogenetic signal (measured using Blomberg’s K statistics). </w:t>
      </w:r>
      <w:r>
        <w:rPr>
          <w:rFonts w:ascii="Times New Roman" w:hAnsi="Times New Roman" w:cs="Times New Roman"/>
          <w:sz w:val="24"/>
          <w:szCs w:val="24"/>
        </w:rPr>
        <w:t xml:space="preserve">Plots were included as a random effect to control for variation due to repeated measurements. </w:t>
      </w:r>
      <w:r>
        <w:rPr>
          <w:rFonts w:ascii="Times New Roman" w:hAnsi="Times New Roman" w:eastAsia="Times New Roman" w:cs="Times New Roman"/>
          <w:color w:val="000000"/>
          <w:sz w:val="24"/>
          <w:szCs w:val="24"/>
        </w:rPr>
        <w:t xml:space="preserve"> </w:t>
      </w:r>
      <w:r>
        <w:rPr>
          <w:rFonts w:ascii="Times New Roman" w:hAnsi="Times New Roman" w:cs="Times New Roman"/>
          <w:sz w:val="24"/>
          <w:szCs w:val="24"/>
        </w:rPr>
        <w:t>Analyses were conducted in R (version 4.4.0.1). All data sets and R script used in the analysis are present in a GitHub repository (</w:t>
      </w:r>
      <w:r>
        <w:fldChar w:fldCharType="begin"/>
      </w:r>
      <w:r>
        <w:instrText xml:space="preserve"> HYPERLINK "https://github.com/Nosa-Osawe/Phylogenetics/blob/main/Codes/Competition_phylogeny.R" </w:instrText>
      </w:r>
      <w:r>
        <w:fldChar w:fldCharType="separate"/>
      </w:r>
      <w:r>
        <w:rPr>
          <w:rStyle w:val="11"/>
          <w:rFonts w:ascii="Times New Roman" w:hAnsi="Times New Roman" w:cs="Times New Roman"/>
          <w:sz w:val="24"/>
          <w:szCs w:val="24"/>
        </w:rPr>
        <w:t>https://github.com/Nosa-Osawe/Phylogenetics/blob/main/Codes/Competition_phylogeny.R</w:t>
      </w:r>
      <w:r>
        <w:rPr>
          <w:rStyle w:val="11"/>
          <w:rFonts w:ascii="Times New Roman" w:hAnsi="Times New Roman" w:cs="Times New Roman"/>
          <w:sz w:val="24"/>
          <w:szCs w:val="24"/>
        </w:rPr>
        <w:fldChar w:fldCharType="end"/>
      </w:r>
      <w:r>
        <w:rPr>
          <w:rFonts w:ascii="Times New Roman" w:hAnsi="Times New Roman" w:cs="Times New Roman"/>
          <w:sz w:val="24"/>
          <w:szCs w:val="24"/>
        </w:rPr>
        <w:t>)</w:t>
      </w:r>
    </w:p>
    <w:p w14:paraId="79C81727">
      <w:pPr>
        <w:spacing w:after="0" w:line="480" w:lineRule="auto"/>
        <w:rPr>
          <w:rFonts w:ascii="Times New Roman" w:hAnsi="Times New Roman" w:cs="Times New Roman"/>
          <w:b/>
          <w:sz w:val="24"/>
          <w:szCs w:val="24"/>
        </w:rPr>
      </w:pPr>
    </w:p>
    <w:p w14:paraId="0C2D29C8">
      <w:pPr>
        <w:spacing w:after="0" w:line="480" w:lineRule="auto"/>
        <w:rPr>
          <w:rFonts w:ascii="Times New Roman" w:hAnsi="Times New Roman" w:cs="Times New Roman"/>
          <w:b/>
          <w:sz w:val="24"/>
          <w:szCs w:val="24"/>
        </w:rPr>
      </w:pPr>
      <w:r>
        <w:rPr>
          <w:rFonts w:ascii="Times New Roman" w:hAnsi="Times New Roman" w:cs="Times New Roman"/>
          <w:b/>
          <w:sz w:val="24"/>
          <w:szCs w:val="24"/>
        </w:rPr>
        <w:t>RESULTS</w:t>
      </w:r>
    </w:p>
    <w:p w14:paraId="3BA8A5D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All the plant species identified in this study represent 12 distinct species across 9 families, with their phylogenetic relationships illustrated in Figure 1. The plant species include: </w:t>
      </w:r>
      <w:commentRangeStart w:id="8"/>
      <w:r>
        <w:rPr>
          <w:rFonts w:ascii="Times New Roman" w:hAnsi="Times New Roman" w:cs="Times New Roman"/>
          <w:i/>
          <w:sz w:val="24"/>
          <w:szCs w:val="24"/>
        </w:rPr>
        <w:t>Chromolaena odorata</w:t>
      </w:r>
      <w:r>
        <w:rPr>
          <w:rFonts w:ascii="Times New Roman" w:hAnsi="Times New Roman" w:cs="Times New Roman"/>
          <w:sz w:val="24"/>
          <w:szCs w:val="24"/>
        </w:rPr>
        <w:t xml:space="preserve"> (Asteraceae</w:t>
      </w:r>
      <w:commentRangeEnd w:id="8"/>
      <w:r>
        <w:rPr>
          <w:rStyle w:val="5"/>
        </w:rPr>
        <w:commentReference w:id="8"/>
      </w:r>
      <w:r>
        <w:rPr>
          <w:rFonts w:ascii="Times New Roman" w:hAnsi="Times New Roman" w:cs="Times New Roman"/>
          <w:sz w:val="24"/>
          <w:szCs w:val="24"/>
        </w:rPr>
        <w:t xml:space="preserve">), </w:t>
      </w:r>
      <w:r>
        <w:rPr>
          <w:rFonts w:ascii="Times New Roman" w:hAnsi="Times New Roman" w:cs="Times New Roman"/>
          <w:i/>
          <w:sz w:val="24"/>
          <w:szCs w:val="24"/>
        </w:rPr>
        <w:t>Asystasia gangetica</w:t>
      </w:r>
      <w:r>
        <w:rPr>
          <w:rFonts w:ascii="Times New Roman" w:hAnsi="Times New Roman" w:cs="Times New Roman"/>
          <w:sz w:val="24"/>
          <w:szCs w:val="24"/>
        </w:rPr>
        <w:t xml:space="preserve"> (Acanthaceae), </w:t>
      </w:r>
      <w:r>
        <w:rPr>
          <w:rFonts w:ascii="Times New Roman" w:hAnsi="Times New Roman" w:cs="Times New Roman"/>
          <w:i/>
          <w:sz w:val="24"/>
          <w:szCs w:val="24"/>
        </w:rPr>
        <w:t>Ixora coccinea</w:t>
      </w:r>
      <w:r>
        <w:rPr>
          <w:rFonts w:ascii="Times New Roman" w:hAnsi="Times New Roman" w:cs="Times New Roman"/>
          <w:sz w:val="24"/>
          <w:szCs w:val="24"/>
        </w:rPr>
        <w:t xml:space="preserve"> (Rubiaceae), </w:t>
      </w:r>
      <w:r>
        <w:rPr>
          <w:rFonts w:ascii="Times New Roman" w:hAnsi="Times New Roman" w:cs="Times New Roman"/>
          <w:i/>
          <w:sz w:val="24"/>
          <w:szCs w:val="24"/>
        </w:rPr>
        <w:t>Sida acuta</w:t>
      </w:r>
      <w:r>
        <w:rPr>
          <w:rFonts w:ascii="Times New Roman" w:hAnsi="Times New Roman" w:cs="Times New Roman"/>
          <w:sz w:val="24"/>
          <w:szCs w:val="24"/>
        </w:rPr>
        <w:t xml:space="preserve"> (Malvaceae), </w:t>
      </w:r>
      <w:r>
        <w:rPr>
          <w:rFonts w:ascii="Times New Roman" w:hAnsi="Times New Roman" w:cs="Times New Roman"/>
          <w:i/>
          <w:sz w:val="24"/>
          <w:szCs w:val="24"/>
        </w:rPr>
        <w:t>Alternathera brasiliensis</w:t>
      </w:r>
      <w:r>
        <w:rPr>
          <w:rFonts w:ascii="Times New Roman" w:hAnsi="Times New Roman" w:cs="Times New Roman"/>
          <w:sz w:val="24"/>
          <w:szCs w:val="24"/>
        </w:rPr>
        <w:t xml:space="preserve"> (Amaranthaceae), </w:t>
      </w:r>
      <w:r>
        <w:rPr>
          <w:rFonts w:ascii="Times New Roman" w:hAnsi="Times New Roman" w:cs="Times New Roman"/>
          <w:i/>
          <w:sz w:val="24"/>
          <w:szCs w:val="24"/>
        </w:rPr>
        <w:t>Panicum maximum</w:t>
      </w:r>
      <w:r>
        <w:rPr>
          <w:rFonts w:ascii="Times New Roman" w:hAnsi="Times New Roman" w:cs="Times New Roman"/>
          <w:sz w:val="24"/>
          <w:szCs w:val="24"/>
        </w:rPr>
        <w:t xml:space="preserve"> (Poaceae), </w:t>
      </w:r>
      <w:r>
        <w:rPr>
          <w:rFonts w:ascii="Times New Roman" w:hAnsi="Times New Roman" w:cs="Times New Roman"/>
          <w:i/>
          <w:sz w:val="24"/>
          <w:szCs w:val="24"/>
        </w:rPr>
        <w:t xml:space="preserve">Emilia praetermissa </w:t>
      </w:r>
      <w:r>
        <w:rPr>
          <w:rFonts w:ascii="Times New Roman" w:hAnsi="Times New Roman" w:cs="Times New Roman"/>
          <w:sz w:val="24"/>
          <w:szCs w:val="24"/>
        </w:rPr>
        <w:t xml:space="preserve">(Asteraceae), </w:t>
      </w:r>
      <w:r>
        <w:rPr>
          <w:rFonts w:ascii="Times New Roman" w:hAnsi="Times New Roman" w:cs="Times New Roman"/>
          <w:i/>
          <w:sz w:val="24"/>
          <w:szCs w:val="24"/>
        </w:rPr>
        <w:t>Tridax procumbens</w:t>
      </w:r>
      <w:r>
        <w:rPr>
          <w:rFonts w:ascii="Times New Roman" w:hAnsi="Times New Roman" w:cs="Times New Roman"/>
          <w:sz w:val="24"/>
          <w:szCs w:val="24"/>
        </w:rPr>
        <w:t xml:space="preserve"> (Asteraceae), </w:t>
      </w:r>
      <w:r>
        <w:rPr>
          <w:rFonts w:ascii="Times New Roman" w:hAnsi="Times New Roman" w:cs="Times New Roman"/>
          <w:i/>
          <w:sz w:val="24"/>
          <w:szCs w:val="24"/>
        </w:rPr>
        <w:t xml:space="preserve">Commelina erecta </w:t>
      </w:r>
      <w:r>
        <w:rPr>
          <w:rFonts w:ascii="Times New Roman" w:hAnsi="Times New Roman" w:cs="Times New Roman"/>
          <w:sz w:val="24"/>
          <w:szCs w:val="24"/>
        </w:rPr>
        <w:t xml:space="preserve">(Commelinaceae), </w:t>
      </w:r>
      <w:r>
        <w:rPr>
          <w:rFonts w:ascii="Times New Roman" w:hAnsi="Times New Roman" w:cs="Times New Roman"/>
          <w:i/>
          <w:sz w:val="24"/>
          <w:szCs w:val="24"/>
        </w:rPr>
        <w:t>Centrosema pubescens</w:t>
      </w:r>
      <w:r>
        <w:rPr>
          <w:rFonts w:ascii="Times New Roman" w:hAnsi="Times New Roman" w:cs="Times New Roman"/>
          <w:sz w:val="24"/>
          <w:szCs w:val="24"/>
        </w:rPr>
        <w:t xml:space="preserve"> (Fabaceae), </w:t>
      </w:r>
      <w:r>
        <w:rPr>
          <w:rFonts w:ascii="Times New Roman" w:hAnsi="Times New Roman" w:cs="Times New Roman"/>
          <w:i/>
          <w:sz w:val="24"/>
          <w:szCs w:val="24"/>
        </w:rPr>
        <w:t>Leucaena leucophala</w:t>
      </w:r>
      <w:r>
        <w:rPr>
          <w:rFonts w:ascii="Times New Roman" w:hAnsi="Times New Roman" w:cs="Times New Roman"/>
          <w:sz w:val="24"/>
          <w:szCs w:val="24"/>
        </w:rPr>
        <w:t xml:space="preserve"> (Fabaceae), and </w:t>
      </w:r>
      <w:r>
        <w:rPr>
          <w:rFonts w:ascii="Times New Roman" w:hAnsi="Times New Roman" w:cs="Times New Roman"/>
          <w:i/>
          <w:sz w:val="24"/>
          <w:szCs w:val="24"/>
        </w:rPr>
        <w:t>Eleutheranthera ruderalis</w:t>
      </w:r>
      <w:r>
        <w:rPr>
          <w:rFonts w:ascii="Times New Roman" w:hAnsi="Times New Roman" w:cs="Times New Roman"/>
          <w:sz w:val="24"/>
          <w:szCs w:val="24"/>
        </w:rPr>
        <w:t xml:space="preserve"> (Asteraceae). </w:t>
      </w:r>
    </w:p>
    <w:p w14:paraId="4FEDF354">
      <w:pPr>
        <w:spacing w:after="0" w:line="480" w:lineRule="auto"/>
        <w:rPr>
          <w:rFonts w:ascii="Times New Roman" w:hAnsi="Times New Roman" w:cs="Times New Roman"/>
          <w:sz w:val="24"/>
          <w:szCs w:val="24"/>
        </w:rPr>
      </w:pPr>
    </w:p>
    <w:p w14:paraId="769CC464">
      <w:pPr>
        <w:spacing w:after="0" w:line="480" w:lineRule="auto"/>
        <w:rPr>
          <w:rFonts w:ascii="Times New Roman" w:hAnsi="Times New Roman" w:cs="Times New Roman"/>
          <w:sz w:val="24"/>
          <w:szCs w:val="24"/>
        </w:rPr>
      </w:pPr>
      <w:ins w:id="77" w:author="DELL" w:date="2025-05-07T11:33:56Z">
        <w:r>
          <w:rPr/>
          <w:drawing>
            <wp:inline distT="0" distB="0" distL="114300" distR="114300">
              <wp:extent cx="3970020" cy="5379720"/>
              <wp:effectExtent l="0" t="0" r="762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9"/>
                      <a:stretch>
                        <a:fillRect/>
                      </a:stretch>
                    </pic:blipFill>
                    <pic:spPr>
                      <a:xfrm>
                        <a:off x="0" y="0"/>
                        <a:ext cx="3970020" cy="5379720"/>
                      </a:xfrm>
                      <a:prstGeom prst="rect">
                        <a:avLst/>
                      </a:prstGeom>
                      <a:noFill/>
                      <a:ln>
                        <a:noFill/>
                      </a:ln>
                    </pic:spPr>
                  </pic:pic>
                </a:graphicData>
              </a:graphic>
            </wp:inline>
          </w:drawing>
        </w:r>
      </w:ins>
      <w:del w:id="79" w:author="DELL" w:date="2025-05-07T11:33:55Z">
        <w:r>
          <w:rPr>
            <w:rFonts w:ascii="Times New Roman" w:hAnsi="Times New Roman" w:cs="Times New Roman"/>
            <w:sz w:val="24"/>
            <w:szCs w:val="24"/>
          </w:rPr>
          <w:drawing>
            <wp:inline distT="0" distB="0" distL="0" distR="0">
              <wp:extent cx="4953000" cy="3787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4969148" cy="3800124"/>
                      </a:xfrm>
                      <a:prstGeom prst="rect">
                        <a:avLst/>
                      </a:prstGeom>
                    </pic:spPr>
                  </pic:pic>
                </a:graphicData>
              </a:graphic>
            </wp:inline>
          </w:drawing>
        </w:r>
      </w:del>
    </w:p>
    <w:p w14:paraId="7727193A">
      <w:pPr>
        <w:spacing w:after="0" w:line="480" w:lineRule="auto"/>
        <w:rPr>
          <w:rFonts w:ascii="Times New Roman" w:hAnsi="Times New Roman" w:cs="Times New Roman"/>
          <w:sz w:val="24"/>
          <w:szCs w:val="24"/>
        </w:rPr>
      </w:pPr>
      <w:commentRangeStart w:id="9"/>
      <w:r>
        <w:rPr>
          <w:rFonts w:ascii="Times New Roman" w:hAnsi="Times New Roman" w:cs="Times New Roman"/>
          <w:b/>
          <w:sz w:val="24"/>
          <w:szCs w:val="24"/>
        </w:rPr>
        <w:t>Figure 1</w:t>
      </w:r>
      <w:r>
        <w:rPr>
          <w:rFonts w:ascii="Times New Roman" w:hAnsi="Times New Roman" w:cs="Times New Roman"/>
          <w:sz w:val="24"/>
          <w:szCs w:val="24"/>
        </w:rPr>
        <w:t>: Phylogenetic tree showing the evolutionary relationships between the plants in the study.</w:t>
      </w:r>
      <w:commentRangeEnd w:id="9"/>
      <w:r>
        <w:rPr>
          <w:rStyle w:val="5"/>
        </w:rPr>
        <w:commentReference w:id="9"/>
      </w:r>
    </w:p>
    <w:p w14:paraId="31FFAB4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Before herbicide spray (week 0), the plant cover was at 10.75±2.77% but reduced to 0.84±0.22% after the spray (in week 3). However, the plant responded positively with time, increasing rapidly up to 72.6±5.20% at the end of the survey (week 11), as shown in Figure 2.</w:t>
      </w:r>
    </w:p>
    <w:p w14:paraId="385B6BB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application of herbicide significantly (t= 3.54, </w:t>
      </w:r>
      <w:commentRangeStart w:id="10"/>
      <w:r>
        <w:rPr>
          <w:rFonts w:ascii="Times New Roman" w:hAnsi="Times New Roman" w:cs="Times New Roman"/>
          <w:sz w:val="24"/>
          <w:szCs w:val="24"/>
        </w:rPr>
        <w:t>p</w:t>
      </w:r>
      <w:del w:id="81" w:author="DELL" w:date="2025-05-07T12:09:13Z">
        <w:r>
          <w:rPr>
            <w:rFonts w:hint="default" w:ascii="Times New Roman" w:hAnsi="Times New Roman" w:cs="Times New Roman"/>
            <w:sz w:val="24"/>
            <w:szCs w:val="24"/>
            <w:lang w:val="en-US"/>
          </w:rPr>
          <w:delText>&lt;</w:delText>
        </w:r>
      </w:del>
      <w:ins w:id="82" w:author="DELL" w:date="2025-05-07T12:09:13Z">
        <w:r>
          <w:rPr>
            <w:rFonts w:hint="default" w:ascii="Times New Roman" w:hAnsi="Times New Roman" w:cs="Times New Roman"/>
            <w:sz w:val="24"/>
            <w:szCs w:val="24"/>
            <w:lang w:val="en-US"/>
          </w:rPr>
          <w:t>=</w:t>
        </w:r>
      </w:ins>
      <w:r>
        <w:rPr>
          <w:rFonts w:ascii="Times New Roman" w:hAnsi="Times New Roman" w:cs="Times New Roman"/>
          <w:sz w:val="24"/>
          <w:szCs w:val="24"/>
        </w:rPr>
        <w:t>0.0</w:t>
      </w:r>
      <w:del w:id="83" w:author="DELL" w:date="2025-05-07T12:09:22Z">
        <w:r>
          <w:rPr>
            <w:rFonts w:hint="default" w:ascii="Times New Roman" w:hAnsi="Times New Roman" w:cs="Times New Roman"/>
            <w:sz w:val="24"/>
            <w:szCs w:val="24"/>
            <w:lang w:val="en-US"/>
          </w:rPr>
          <w:delText>5</w:delText>
        </w:r>
        <w:commentRangeEnd w:id="10"/>
      </w:del>
      <w:r>
        <w:rPr>
          <w:rStyle w:val="5"/>
        </w:rPr>
        <w:commentReference w:id="10"/>
      </w:r>
      <w:ins w:id="84" w:author="DELL" w:date="2025-05-07T12:09:22Z">
        <w:r>
          <w:rPr>
            <w:rFonts w:hint="default" w:ascii="Times New Roman" w:hAnsi="Times New Roman" w:cs="Times New Roman"/>
            <w:sz w:val="24"/>
            <w:szCs w:val="24"/>
            <w:lang w:val="en-US"/>
          </w:rPr>
          <w:t>1</w:t>
        </w:r>
      </w:ins>
      <w:ins w:id="85" w:author="DELL" w:date="2025-05-07T12:09:23Z">
        <w:r>
          <w:rPr>
            <w:rFonts w:hint="default" w:ascii="Times New Roman" w:hAnsi="Times New Roman" w:cs="Times New Roman"/>
            <w:sz w:val="24"/>
            <w:szCs w:val="24"/>
            <w:lang w:val="en-US"/>
          </w:rPr>
          <w:t>6</w:t>
        </w:r>
      </w:ins>
      <w:r>
        <w:rPr>
          <w:rFonts w:ascii="Times New Roman" w:hAnsi="Times New Roman" w:cs="Times New Roman"/>
          <w:sz w:val="24"/>
          <w:szCs w:val="24"/>
        </w:rPr>
        <w:t xml:space="preserve">) impacted the ground cover (%) of plants, as seen in the reduction in cover between pre-spray and post-spray (week 3). However, this was not so with the phylogenetic signal, which did not change significantly (t= </w:t>
      </w:r>
      <w:del w:id="86" w:author="DELL" w:date="2025-05-07T12:08:29Z">
        <w:r>
          <w:rPr>
            <w:rFonts w:hint="default" w:ascii="Times New Roman" w:hAnsi="Times New Roman" w:cs="Times New Roman"/>
            <w:sz w:val="24"/>
            <w:szCs w:val="24"/>
            <w:lang w:val="en-US"/>
          </w:rPr>
          <w:delText>-0.53</w:delText>
        </w:r>
      </w:del>
      <w:ins w:id="87" w:author="DELL" w:date="2025-05-07T12:08:29Z">
        <w:r>
          <w:rPr>
            <w:rFonts w:hint="default" w:ascii="Times New Roman" w:hAnsi="Times New Roman" w:cs="Times New Roman"/>
            <w:sz w:val="24"/>
            <w:szCs w:val="24"/>
            <w:lang w:val="en-US"/>
          </w:rPr>
          <w:t>0</w:t>
        </w:r>
      </w:ins>
      <w:ins w:id="88" w:author="DELL" w:date="2025-05-07T12:08:31Z">
        <w:r>
          <w:rPr>
            <w:rFonts w:hint="default" w:ascii="Times New Roman" w:hAnsi="Times New Roman" w:cs="Times New Roman"/>
            <w:sz w:val="24"/>
            <w:szCs w:val="24"/>
            <w:lang w:val="en-US"/>
          </w:rPr>
          <w:t>.</w:t>
        </w:r>
      </w:ins>
      <w:ins w:id="89" w:author="DELL" w:date="2025-05-07T12:08:34Z">
        <w:r>
          <w:rPr>
            <w:rFonts w:hint="default" w:ascii="Times New Roman" w:hAnsi="Times New Roman" w:cs="Times New Roman"/>
            <w:sz w:val="24"/>
            <w:szCs w:val="24"/>
            <w:lang w:val="en-US"/>
          </w:rPr>
          <w:t>4</w:t>
        </w:r>
      </w:ins>
      <w:ins w:id="90" w:author="DELL" w:date="2025-05-07T12:08:36Z">
        <w:r>
          <w:rPr>
            <w:rFonts w:hint="default" w:ascii="Times New Roman" w:hAnsi="Times New Roman" w:cs="Times New Roman"/>
            <w:sz w:val="24"/>
            <w:szCs w:val="24"/>
            <w:lang w:val="en-US"/>
          </w:rPr>
          <w:t>6</w:t>
        </w:r>
      </w:ins>
      <w:r>
        <w:rPr>
          <w:rFonts w:ascii="Times New Roman" w:hAnsi="Times New Roman" w:cs="Times New Roman"/>
          <w:sz w:val="24"/>
          <w:szCs w:val="24"/>
        </w:rPr>
        <w:t xml:space="preserve">, </w:t>
      </w:r>
      <w:commentRangeStart w:id="11"/>
      <w:r>
        <w:rPr>
          <w:rFonts w:ascii="Times New Roman" w:hAnsi="Times New Roman" w:cs="Times New Roman"/>
          <w:sz w:val="24"/>
          <w:szCs w:val="24"/>
        </w:rPr>
        <w:t>p</w:t>
      </w:r>
      <w:del w:id="91" w:author="DELL" w:date="2025-05-07T12:08:44Z">
        <w:r>
          <w:rPr>
            <w:rFonts w:hint="default" w:ascii="Times New Roman" w:hAnsi="Times New Roman" w:cs="Times New Roman"/>
            <w:sz w:val="24"/>
            <w:szCs w:val="24"/>
            <w:lang w:val="en-US"/>
          </w:rPr>
          <w:delText>&gt;</w:delText>
        </w:r>
      </w:del>
      <w:ins w:id="92" w:author="DELL" w:date="2025-05-07T12:08:44Z">
        <w:r>
          <w:rPr>
            <w:rFonts w:hint="default" w:ascii="Times New Roman" w:hAnsi="Times New Roman" w:cs="Times New Roman"/>
            <w:sz w:val="24"/>
            <w:szCs w:val="24"/>
            <w:lang w:val="en-US"/>
          </w:rPr>
          <w:t>=</w:t>
        </w:r>
      </w:ins>
      <w:r>
        <w:rPr>
          <w:rFonts w:ascii="Times New Roman" w:hAnsi="Times New Roman" w:cs="Times New Roman"/>
          <w:sz w:val="24"/>
          <w:szCs w:val="24"/>
        </w:rPr>
        <w:t>0.</w:t>
      </w:r>
      <w:del w:id="93" w:author="DELL" w:date="2025-05-07T12:08:48Z">
        <w:r>
          <w:rPr>
            <w:rFonts w:hint="default" w:ascii="Times New Roman" w:hAnsi="Times New Roman" w:cs="Times New Roman"/>
            <w:sz w:val="24"/>
            <w:szCs w:val="24"/>
            <w:lang w:val="en-US"/>
          </w:rPr>
          <w:delText>1</w:delText>
        </w:r>
        <w:commentRangeEnd w:id="11"/>
      </w:del>
      <w:r>
        <w:rPr>
          <w:rStyle w:val="5"/>
        </w:rPr>
        <w:commentReference w:id="11"/>
      </w:r>
      <w:ins w:id="94" w:author="DELL" w:date="2025-05-07T12:08:48Z">
        <w:r>
          <w:rPr>
            <w:rFonts w:hint="default" w:ascii="Times New Roman" w:hAnsi="Times New Roman" w:cs="Times New Roman"/>
            <w:sz w:val="24"/>
            <w:szCs w:val="24"/>
            <w:lang w:val="en-US"/>
          </w:rPr>
          <w:t>66</w:t>
        </w:r>
      </w:ins>
      <w:ins w:id="95" w:author="DELL" w:date="2025-05-07T12:08:51Z">
        <w:r>
          <w:rPr>
            <w:rFonts w:hint="default" w:ascii="Times New Roman" w:hAnsi="Times New Roman" w:cs="Times New Roman"/>
            <w:sz w:val="24"/>
            <w:szCs w:val="24"/>
            <w:lang w:val="en-US"/>
          </w:rPr>
          <w:t>1</w:t>
        </w:r>
      </w:ins>
      <w:r>
        <w:rPr>
          <w:rFonts w:ascii="Times New Roman" w:hAnsi="Times New Roman" w:cs="Times New Roman"/>
          <w:sz w:val="24"/>
          <w:szCs w:val="24"/>
        </w:rPr>
        <w:t>) between the pre-spray and the immediate post-spray period (week 3). This is so despite the high reduction (-92.1%) in the mean percentage of plant cover following herbicide application  (Figure 2), indicating that the application of herbicide had no significant implication on the plant community’s apparent phylogenetic structure (signal), despite the high reduction (-92.1%) in plant cover following the spray (Figure 2). Over time, lower phylogenetic signals were observed towards the last few weeks of the survey (Figure 3), the same period where high plant cover (%) was observed.</w:t>
      </w:r>
    </w:p>
    <w:p w14:paraId="2640DF1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del w:id="96" w:author="DELL" w:date="2025-05-13T09:08:28Z">
        <w:r>
          <w:rPr>
            <w:rFonts w:ascii="Times New Roman" w:hAnsi="Times New Roman" w:cs="Times New Roman"/>
            <w:sz w:val="24"/>
            <w:szCs w:val="24"/>
          </w:rPr>
          <w:delText>o</w:delText>
        </w:r>
      </w:del>
      <w:ins w:id="97" w:author="DELL" w:date="2025-05-13T09:08:19Z">
        <w:r>
          <w:rPr/>
          <w:drawing>
            <wp:inline distT="0" distB="0" distL="114300" distR="114300">
              <wp:extent cx="5532120" cy="344424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1"/>
                      <a:stretch>
                        <a:fillRect/>
                      </a:stretch>
                    </pic:blipFill>
                    <pic:spPr>
                      <a:xfrm>
                        <a:off x="0" y="0"/>
                        <a:ext cx="5532120" cy="3444240"/>
                      </a:xfrm>
                      <a:prstGeom prst="rect">
                        <a:avLst/>
                      </a:prstGeom>
                      <a:noFill/>
                      <a:ln>
                        <a:noFill/>
                      </a:ln>
                    </pic:spPr>
                  </pic:pic>
                </a:graphicData>
              </a:graphic>
            </wp:inline>
          </w:drawing>
        </w:r>
      </w:ins>
      <w:del w:id="99" w:author="DELL" w:date="2025-05-13T09:08:18Z">
        <w:r>
          <w:rPr>
            <w:rFonts w:ascii="Times New Roman" w:hAnsi="Times New Roman" w:cs="Times New Roman"/>
            <w:sz w:val="24"/>
            <w:szCs w:val="24"/>
          </w:rPr>
          <w:drawing>
            <wp:inline distT="0" distB="0" distL="0" distR="0">
              <wp:extent cx="5943600" cy="37172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943600" cy="3717290"/>
                      </a:xfrm>
                      <a:prstGeom prst="rect">
                        <a:avLst/>
                      </a:prstGeom>
                    </pic:spPr>
                  </pic:pic>
                </a:graphicData>
              </a:graphic>
            </wp:inline>
          </w:drawing>
        </w:r>
      </w:del>
    </w:p>
    <w:p w14:paraId="21BA6BDD">
      <w:pPr>
        <w:spacing w:after="0" w:line="276" w:lineRule="auto"/>
        <w:rPr>
          <w:rFonts w:ascii="Times New Roman" w:hAnsi="Times New Roman" w:cs="Times New Roman"/>
          <w:sz w:val="24"/>
          <w:szCs w:val="24"/>
        </w:rPr>
      </w:pPr>
      <w:commentRangeStart w:id="12"/>
      <w:r>
        <w:rPr>
          <w:rFonts w:ascii="Times New Roman" w:hAnsi="Times New Roman" w:cs="Times New Roman"/>
          <w:b/>
          <w:sz w:val="24"/>
          <w:szCs w:val="24"/>
        </w:rPr>
        <w:t>Figure 2</w:t>
      </w:r>
      <w:r>
        <w:rPr>
          <w:rFonts w:ascii="Times New Roman" w:hAnsi="Times New Roman" w:cs="Times New Roman"/>
          <w:sz w:val="24"/>
          <w:szCs w:val="24"/>
        </w:rPr>
        <w:t>: Percentage ground cover of plants on each plot at every survey week. Week 0 is a pre-spray, while weeks 3-11 are post-sprays.</w:t>
      </w:r>
      <w:commentRangeEnd w:id="12"/>
      <w:r>
        <w:rPr>
          <w:rStyle w:val="5"/>
        </w:rPr>
        <w:commentReference w:id="12"/>
      </w:r>
      <w:ins w:id="101" w:author="DELL" w:date="2025-05-13T09:33:03Z">
        <w:r>
          <w:rPr>
            <w:rFonts w:hint="default" w:ascii="Times New Roman" w:hAnsi="Times New Roman" w:cs="Times New Roman"/>
            <w:sz w:val="24"/>
            <w:szCs w:val="24"/>
            <w:highlight w:val="yellow"/>
            <w:lang w:val="en-US"/>
          </w:rPr>
          <w:t>Error bars are S.E.Ms</w:t>
        </w:r>
      </w:ins>
    </w:p>
    <w:p w14:paraId="07C8CB37">
      <w:pPr>
        <w:spacing w:after="0" w:line="480" w:lineRule="auto"/>
        <w:jc w:val="both"/>
        <w:rPr>
          <w:rFonts w:ascii="Times New Roman" w:hAnsi="Times New Roman" w:cs="Times New Roman"/>
          <w:sz w:val="24"/>
          <w:szCs w:val="24"/>
        </w:rPr>
      </w:pPr>
    </w:p>
    <w:p w14:paraId="3D28ACDC">
      <w:pPr>
        <w:spacing w:after="0" w:line="480" w:lineRule="auto"/>
        <w:rPr>
          <w:rFonts w:ascii="Times New Roman" w:hAnsi="Times New Roman" w:cs="Times New Roman"/>
          <w:sz w:val="24"/>
          <w:szCs w:val="24"/>
        </w:rPr>
      </w:pPr>
      <w:ins w:id="102" w:author="DELL" w:date="2025-05-13T08:47:22Z">
        <w:r>
          <w:rPr/>
          <w:drawing>
            <wp:inline distT="0" distB="0" distL="114300" distR="114300">
              <wp:extent cx="5430520" cy="3373755"/>
              <wp:effectExtent l="0" t="0" r="1016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3"/>
                      <a:stretch>
                        <a:fillRect/>
                      </a:stretch>
                    </pic:blipFill>
                    <pic:spPr>
                      <a:xfrm>
                        <a:off x="0" y="0"/>
                        <a:ext cx="5430520" cy="3373755"/>
                      </a:xfrm>
                      <a:prstGeom prst="rect">
                        <a:avLst/>
                      </a:prstGeom>
                      <a:noFill/>
                      <a:ln>
                        <a:noFill/>
                      </a:ln>
                    </pic:spPr>
                  </pic:pic>
                </a:graphicData>
              </a:graphic>
            </wp:inline>
          </w:drawing>
        </w:r>
      </w:ins>
      <w:del w:id="104" w:author="DELL" w:date="2025-05-13T08:47:21Z">
        <w:r>
          <w:rPr>
            <w:rFonts w:ascii="Times New Roman" w:hAnsi="Times New Roman" w:cs="Times New Roman"/>
            <w:sz w:val="24"/>
            <w:szCs w:val="24"/>
          </w:rPr>
          <w:drawing>
            <wp:inline distT="0" distB="0" distL="0" distR="0">
              <wp:extent cx="5943600" cy="3147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stretch>
                        <a:fillRect/>
                      </a:stretch>
                    </pic:blipFill>
                    <pic:spPr>
                      <a:xfrm>
                        <a:off x="0" y="0"/>
                        <a:ext cx="5943600" cy="3147695"/>
                      </a:xfrm>
                      <a:prstGeom prst="rect">
                        <a:avLst/>
                      </a:prstGeom>
                    </pic:spPr>
                  </pic:pic>
                </a:graphicData>
              </a:graphic>
            </wp:inline>
          </w:drawing>
        </w:r>
      </w:del>
    </w:p>
    <w:p w14:paraId="5C7C5062">
      <w:pPr>
        <w:spacing w:after="0" w:line="276" w:lineRule="auto"/>
        <w:rPr>
          <w:rFonts w:hint="default" w:ascii="Times New Roman" w:hAnsi="Times New Roman" w:cs="Times New Roman"/>
          <w:sz w:val="24"/>
          <w:szCs w:val="24"/>
          <w:lang w:val="en-US"/>
        </w:rPr>
      </w:pPr>
      <w:r>
        <w:rPr>
          <w:rFonts w:ascii="Times New Roman" w:hAnsi="Times New Roman" w:cs="Times New Roman"/>
          <w:b/>
          <w:sz w:val="24"/>
          <w:szCs w:val="24"/>
          <w:highlight w:val="yellow"/>
        </w:rPr>
        <w:t>Figure 3</w:t>
      </w:r>
      <w:r>
        <w:rPr>
          <w:rFonts w:ascii="Times New Roman" w:hAnsi="Times New Roman" w:cs="Times New Roman"/>
          <w:sz w:val="24"/>
          <w:szCs w:val="24"/>
          <w:highlight w:val="yellow"/>
        </w:rPr>
        <w:t>: Phylogenetic signal (Bloomberg K values) of plants on each plot at every survey week. Week 0 is a pre-spray period, while weeks 3-11 are post-spray periods.</w:t>
      </w:r>
      <w:ins w:id="106" w:author="DELL" w:date="2025-05-13T08:48:32Z">
        <w:r>
          <w:rPr>
            <w:rFonts w:hint="default" w:ascii="Times New Roman" w:hAnsi="Times New Roman" w:cs="Times New Roman"/>
            <w:sz w:val="24"/>
            <w:szCs w:val="24"/>
            <w:highlight w:val="yellow"/>
            <w:lang w:val="en-US"/>
          </w:rPr>
          <w:t xml:space="preserve"> </w:t>
        </w:r>
      </w:ins>
      <w:ins w:id="107" w:author="DELL" w:date="2025-05-13T08:48:33Z">
        <w:r>
          <w:rPr>
            <w:rFonts w:hint="default" w:ascii="Times New Roman" w:hAnsi="Times New Roman" w:cs="Times New Roman"/>
            <w:sz w:val="24"/>
            <w:szCs w:val="24"/>
            <w:highlight w:val="yellow"/>
            <w:lang w:val="en-US"/>
          </w:rPr>
          <w:t>Err</w:t>
        </w:r>
      </w:ins>
      <w:ins w:id="108" w:author="DELL" w:date="2025-05-13T08:48:34Z">
        <w:r>
          <w:rPr>
            <w:rFonts w:hint="default" w:ascii="Times New Roman" w:hAnsi="Times New Roman" w:cs="Times New Roman"/>
            <w:sz w:val="24"/>
            <w:szCs w:val="24"/>
            <w:highlight w:val="yellow"/>
            <w:lang w:val="en-US"/>
          </w:rPr>
          <w:t>or ba</w:t>
        </w:r>
      </w:ins>
      <w:ins w:id="109" w:author="DELL" w:date="2025-05-13T08:48:35Z">
        <w:r>
          <w:rPr>
            <w:rFonts w:hint="default" w:ascii="Times New Roman" w:hAnsi="Times New Roman" w:cs="Times New Roman"/>
            <w:sz w:val="24"/>
            <w:szCs w:val="24"/>
            <w:highlight w:val="yellow"/>
            <w:lang w:val="en-US"/>
          </w:rPr>
          <w:t>rs ar</w:t>
        </w:r>
      </w:ins>
      <w:ins w:id="110" w:author="DELL" w:date="2025-05-13T08:48:36Z">
        <w:r>
          <w:rPr>
            <w:rFonts w:hint="default" w:ascii="Times New Roman" w:hAnsi="Times New Roman" w:cs="Times New Roman"/>
            <w:sz w:val="24"/>
            <w:szCs w:val="24"/>
            <w:highlight w:val="yellow"/>
            <w:lang w:val="en-US"/>
          </w:rPr>
          <w:t xml:space="preserve">e </w:t>
        </w:r>
      </w:ins>
      <w:ins w:id="111" w:author="DELL" w:date="2025-05-13T08:48:39Z">
        <w:r>
          <w:rPr>
            <w:rFonts w:hint="default" w:ascii="Times New Roman" w:hAnsi="Times New Roman" w:cs="Times New Roman"/>
            <w:sz w:val="24"/>
            <w:szCs w:val="24"/>
            <w:highlight w:val="yellow"/>
            <w:lang w:val="en-US"/>
          </w:rPr>
          <w:t>S</w:t>
        </w:r>
      </w:ins>
      <w:ins w:id="112" w:author="DELL" w:date="2025-05-13T08:48:50Z">
        <w:r>
          <w:rPr>
            <w:rFonts w:hint="default" w:ascii="Times New Roman" w:hAnsi="Times New Roman" w:cs="Times New Roman"/>
            <w:sz w:val="24"/>
            <w:szCs w:val="24"/>
            <w:highlight w:val="yellow"/>
            <w:lang w:val="en-US"/>
          </w:rPr>
          <w:t>.</w:t>
        </w:r>
      </w:ins>
      <w:ins w:id="113" w:author="DELL" w:date="2025-05-13T08:48:39Z">
        <w:r>
          <w:rPr>
            <w:rFonts w:hint="default" w:ascii="Times New Roman" w:hAnsi="Times New Roman" w:cs="Times New Roman"/>
            <w:sz w:val="24"/>
            <w:szCs w:val="24"/>
            <w:highlight w:val="yellow"/>
            <w:lang w:val="en-US"/>
          </w:rPr>
          <w:t>E</w:t>
        </w:r>
      </w:ins>
      <w:ins w:id="114" w:author="DELL" w:date="2025-05-13T08:48:52Z">
        <w:r>
          <w:rPr>
            <w:rFonts w:hint="default" w:ascii="Times New Roman" w:hAnsi="Times New Roman" w:cs="Times New Roman"/>
            <w:sz w:val="24"/>
            <w:szCs w:val="24"/>
            <w:highlight w:val="yellow"/>
            <w:lang w:val="en-US"/>
          </w:rPr>
          <w:t>.</w:t>
        </w:r>
      </w:ins>
      <w:ins w:id="115" w:author="DELL" w:date="2025-05-13T08:48:39Z">
        <w:r>
          <w:rPr>
            <w:rFonts w:hint="default" w:ascii="Times New Roman" w:hAnsi="Times New Roman" w:cs="Times New Roman"/>
            <w:sz w:val="24"/>
            <w:szCs w:val="24"/>
            <w:highlight w:val="yellow"/>
            <w:lang w:val="en-US"/>
          </w:rPr>
          <w:t>M</w:t>
        </w:r>
      </w:ins>
      <w:ins w:id="116" w:author="DELL" w:date="2025-05-13T08:48:41Z">
        <w:r>
          <w:rPr>
            <w:rFonts w:hint="default" w:ascii="Times New Roman" w:hAnsi="Times New Roman" w:cs="Times New Roman"/>
            <w:sz w:val="24"/>
            <w:szCs w:val="24"/>
            <w:highlight w:val="yellow"/>
            <w:lang w:val="en-US"/>
          </w:rPr>
          <w:t>s</w:t>
        </w:r>
      </w:ins>
    </w:p>
    <w:p w14:paraId="28249EFD">
      <w:pPr>
        <w:spacing w:after="0" w:line="480" w:lineRule="auto"/>
        <w:jc w:val="both"/>
        <w:rPr>
          <w:rFonts w:ascii="Times New Roman" w:hAnsi="Times New Roman" w:cs="Times New Roman"/>
          <w:sz w:val="24"/>
          <w:szCs w:val="24"/>
        </w:rPr>
      </w:pPr>
    </w:p>
    <w:p w14:paraId="1FF40C2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An orthogonal polynomial mixed-effects model was used to assess the relationship between phylogenetic signal and plant ground cover, incorporating a quadratic term to account for potential nonlinear effects. The linear term for ground cover was significantly negative (β = </w:t>
      </w:r>
      <w:ins w:id="117" w:author="DELL" w:date="2025-05-13T10:31:23Z">
        <w:r>
          <w:rPr>
            <w:rFonts w:hint="default" w:ascii="Times New Roman" w:hAnsi="Times New Roman"/>
            <w:sz w:val="24"/>
            <w:szCs w:val="24"/>
          </w:rPr>
          <w:t>-0.59</w:t>
        </w:r>
      </w:ins>
      <w:del w:id="118" w:author="DELL" w:date="2025-05-13T10:31:23Z">
        <w:r>
          <w:rPr>
            <w:rFonts w:ascii="Times New Roman" w:hAnsi="Times New Roman" w:cs="Times New Roman"/>
            <w:sz w:val="24"/>
            <w:szCs w:val="24"/>
          </w:rPr>
          <w:delText>-1.16</w:delText>
        </w:r>
      </w:del>
      <w:r>
        <w:rPr>
          <w:rFonts w:ascii="Times New Roman" w:hAnsi="Times New Roman" w:cs="Times New Roman"/>
          <w:sz w:val="24"/>
          <w:szCs w:val="24"/>
        </w:rPr>
        <w:t>, SE = 0.2</w:t>
      </w:r>
      <w:del w:id="119" w:author="DELL" w:date="2025-05-13T10:31:37Z">
        <w:r>
          <w:rPr>
            <w:rFonts w:ascii="Times New Roman" w:hAnsi="Times New Roman" w:cs="Times New Roman"/>
            <w:sz w:val="24"/>
            <w:szCs w:val="24"/>
          </w:rPr>
          <w:delText>1</w:delText>
        </w:r>
      </w:del>
      <w:ins w:id="120" w:author="DELL" w:date="2025-05-13T10:31:37Z">
        <w:r>
          <w:rPr>
            <w:rFonts w:hint="default" w:ascii="Times New Roman" w:hAnsi="Times New Roman" w:cs="Times New Roman"/>
            <w:sz w:val="24"/>
            <w:szCs w:val="24"/>
            <w:lang w:val="en-US"/>
          </w:rPr>
          <w:t>2</w:t>
        </w:r>
      </w:ins>
      <w:r>
        <w:rPr>
          <w:rFonts w:ascii="Times New Roman" w:hAnsi="Times New Roman" w:cs="Times New Roman"/>
          <w:sz w:val="24"/>
          <w:szCs w:val="24"/>
        </w:rPr>
        <w:t>5, p &lt;0.001), suggesting that the phylogenetic signal decreased as plant ground cover increased. However, the quadratic term was marginally significant (β = 0.</w:t>
      </w:r>
      <w:ins w:id="121" w:author="DELL" w:date="2025-05-13T10:31:51Z">
        <w:r>
          <w:rPr>
            <w:rFonts w:hint="default" w:ascii="Times New Roman" w:hAnsi="Times New Roman" w:cs="Times New Roman"/>
            <w:sz w:val="24"/>
            <w:szCs w:val="24"/>
            <w:lang w:val="en-US"/>
          </w:rPr>
          <w:t>4</w:t>
        </w:r>
      </w:ins>
      <w:del w:id="122" w:author="DELL" w:date="2025-05-13T10:31:51Z">
        <w:r>
          <w:rPr>
            <w:rFonts w:ascii="Times New Roman" w:hAnsi="Times New Roman" w:cs="Times New Roman"/>
            <w:sz w:val="24"/>
            <w:szCs w:val="24"/>
          </w:rPr>
          <w:delText>6</w:delText>
        </w:r>
      </w:del>
      <w:r>
        <w:rPr>
          <w:rFonts w:ascii="Times New Roman" w:hAnsi="Times New Roman" w:cs="Times New Roman"/>
          <w:sz w:val="24"/>
          <w:szCs w:val="24"/>
        </w:rPr>
        <w:t>6, SE = 0.2</w:t>
      </w:r>
      <w:ins w:id="123" w:author="DELL" w:date="2025-05-13T10:32:00Z">
        <w:r>
          <w:rPr>
            <w:rFonts w:hint="default" w:ascii="Times New Roman" w:hAnsi="Times New Roman" w:cs="Times New Roman"/>
            <w:sz w:val="24"/>
            <w:szCs w:val="24"/>
            <w:lang w:val="en-US"/>
          </w:rPr>
          <w:t>2</w:t>
        </w:r>
      </w:ins>
      <w:del w:id="124" w:author="DELL" w:date="2025-05-13T10:31:59Z">
        <w:r>
          <w:rPr>
            <w:rFonts w:ascii="Times New Roman" w:hAnsi="Times New Roman" w:cs="Times New Roman"/>
            <w:sz w:val="24"/>
            <w:szCs w:val="24"/>
          </w:rPr>
          <w:delText>1</w:delText>
        </w:r>
      </w:del>
      <w:del w:id="125" w:author="DELL" w:date="2025-05-13T10:32:01Z">
        <w:r>
          <w:rPr>
            <w:rFonts w:ascii="Times New Roman" w:hAnsi="Times New Roman" w:cs="Times New Roman"/>
            <w:sz w:val="24"/>
            <w:szCs w:val="24"/>
          </w:rPr>
          <w:delText>8</w:delText>
        </w:r>
      </w:del>
      <w:ins w:id="126" w:author="DELL" w:date="2025-05-13T10:32:02Z">
        <w:r>
          <w:rPr>
            <w:rFonts w:hint="default" w:ascii="Times New Roman" w:hAnsi="Times New Roman" w:cs="Times New Roman"/>
            <w:sz w:val="24"/>
            <w:szCs w:val="24"/>
            <w:lang w:val="en-US"/>
          </w:rPr>
          <w:t>9</w:t>
        </w:r>
      </w:ins>
      <w:r>
        <w:rPr>
          <w:rFonts w:ascii="Times New Roman" w:hAnsi="Times New Roman" w:cs="Times New Roman"/>
          <w:sz w:val="24"/>
          <w:szCs w:val="24"/>
        </w:rPr>
        <w:t xml:space="preserve">, p &lt;0.01), indicating a possible nonlinear relationship, where the phylogenetic signal may initially decline but later stabilize or slightly increase at higher ground cover levels (Figure 4).  </w:t>
      </w:r>
    </w:p>
    <w:p w14:paraId="70830F81">
      <w:pPr>
        <w:spacing w:after="0" w:line="480" w:lineRule="auto"/>
        <w:rPr>
          <w:rFonts w:ascii="Times New Roman" w:hAnsi="Times New Roman" w:cs="Times New Roman"/>
          <w:sz w:val="24"/>
          <w:szCs w:val="24"/>
        </w:rPr>
      </w:pPr>
    </w:p>
    <w:p w14:paraId="6EF6B1CF">
      <w:pPr>
        <w:spacing w:after="0" w:line="480" w:lineRule="auto"/>
        <w:rPr>
          <w:rFonts w:ascii="Times New Roman" w:hAnsi="Times New Roman" w:cs="Times New Roman"/>
          <w:sz w:val="24"/>
          <w:szCs w:val="24"/>
        </w:rPr>
      </w:pPr>
      <w:ins w:id="127" w:author="DELL" w:date="2025-05-13T10:07:53Z">
        <w:r>
          <w:rPr/>
          <w:drawing>
            <wp:inline distT="0" distB="0" distL="114300" distR="114300">
              <wp:extent cx="5806440" cy="3939540"/>
              <wp:effectExtent l="0" t="0" r="0" b="762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5"/>
                      <a:stretch>
                        <a:fillRect/>
                      </a:stretch>
                    </pic:blipFill>
                    <pic:spPr>
                      <a:xfrm>
                        <a:off x="0" y="0"/>
                        <a:ext cx="5806440" cy="3939540"/>
                      </a:xfrm>
                      <a:prstGeom prst="rect">
                        <a:avLst/>
                      </a:prstGeom>
                      <a:noFill/>
                      <a:ln>
                        <a:noFill/>
                      </a:ln>
                    </pic:spPr>
                  </pic:pic>
                </a:graphicData>
              </a:graphic>
            </wp:inline>
          </w:drawing>
        </w:r>
      </w:ins>
      <w:del w:id="129" w:author="DELL" w:date="2025-05-13T10:07:52Z">
        <w:r>
          <w:rPr>
            <w:rFonts w:ascii="Times New Roman" w:hAnsi="Times New Roman" w:cs="Times New Roman"/>
            <w:sz w:val="24"/>
            <w:szCs w:val="24"/>
          </w:rPr>
          <w:drawing>
            <wp:inline distT="0" distB="0" distL="0" distR="0">
              <wp:extent cx="5943600" cy="367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tretch>
                        <a:fillRect/>
                      </a:stretch>
                    </pic:blipFill>
                    <pic:spPr>
                      <a:xfrm>
                        <a:off x="0" y="0"/>
                        <a:ext cx="5943600" cy="3677920"/>
                      </a:xfrm>
                      <a:prstGeom prst="rect">
                        <a:avLst/>
                      </a:prstGeom>
                    </pic:spPr>
                  </pic:pic>
                </a:graphicData>
              </a:graphic>
            </wp:inline>
          </w:drawing>
        </w:r>
      </w:del>
    </w:p>
    <w:p w14:paraId="09104C69">
      <w:pPr>
        <w:spacing w:after="0" w:line="276" w:lineRule="auto"/>
        <w:rPr>
          <w:rFonts w:ascii="Times New Roman" w:hAnsi="Times New Roman" w:cs="Times New Roman"/>
          <w:sz w:val="24"/>
          <w:szCs w:val="24"/>
        </w:rPr>
      </w:pPr>
      <w:r>
        <w:rPr>
          <w:rFonts w:ascii="Times New Roman" w:hAnsi="Times New Roman" w:cs="Times New Roman"/>
          <w:b/>
          <w:sz w:val="24"/>
          <w:szCs w:val="24"/>
        </w:rPr>
        <w:t>Figure 4</w:t>
      </w:r>
      <w:r>
        <w:rPr>
          <w:rFonts w:ascii="Times New Roman" w:hAnsi="Times New Roman" w:cs="Times New Roman"/>
          <w:sz w:val="24"/>
          <w:szCs w:val="24"/>
        </w:rPr>
        <w:t xml:space="preserve">: Relationship between (strength of) phylogenetic signal and plant cover (%). Each broken line indicates a replicate. The </w:t>
      </w:r>
      <w:del w:id="131" w:author="DELL" w:date="2025-05-13T10:08:52Z">
        <w:r>
          <w:rPr>
            <w:rFonts w:hint="default" w:ascii="Times New Roman" w:hAnsi="Times New Roman" w:cs="Times New Roman"/>
            <w:sz w:val="24"/>
            <w:szCs w:val="24"/>
            <w:lang w:val="en-US"/>
          </w:rPr>
          <w:delText xml:space="preserve">mean </w:delText>
        </w:r>
      </w:del>
      <w:ins w:id="132" w:author="DELL" w:date="2025-05-13T10:08:52Z">
        <w:r>
          <w:rPr>
            <w:rFonts w:hint="default" w:ascii="Times New Roman" w:hAnsi="Times New Roman" w:cs="Times New Roman"/>
            <w:sz w:val="24"/>
            <w:szCs w:val="24"/>
            <w:lang w:val="en-US"/>
          </w:rPr>
          <w:t>gene</w:t>
        </w:r>
      </w:ins>
      <w:ins w:id="133" w:author="DELL" w:date="2025-05-13T10:08:54Z">
        <w:r>
          <w:rPr>
            <w:rFonts w:hint="default" w:ascii="Times New Roman" w:hAnsi="Times New Roman" w:cs="Times New Roman"/>
            <w:sz w:val="24"/>
            <w:szCs w:val="24"/>
            <w:lang w:val="en-US"/>
          </w:rPr>
          <w:t>ral t</w:t>
        </w:r>
      </w:ins>
      <w:ins w:id="134" w:author="DELL" w:date="2025-05-13T10:08:56Z">
        <w:r>
          <w:rPr>
            <w:rFonts w:hint="default" w:ascii="Times New Roman" w:hAnsi="Times New Roman" w:cs="Times New Roman"/>
            <w:sz w:val="24"/>
            <w:szCs w:val="24"/>
            <w:lang w:val="en-US"/>
          </w:rPr>
          <w:t>re</w:t>
        </w:r>
      </w:ins>
      <w:ins w:id="135" w:author="DELL" w:date="2025-05-13T10:08:57Z">
        <w:r>
          <w:rPr>
            <w:rFonts w:hint="default" w:ascii="Times New Roman" w:hAnsi="Times New Roman" w:cs="Times New Roman"/>
            <w:sz w:val="24"/>
            <w:szCs w:val="24"/>
            <w:lang w:val="en-US"/>
          </w:rPr>
          <w:t xml:space="preserve">nd </w:t>
        </w:r>
      </w:ins>
      <w:ins w:id="136" w:author="DELL" w:date="2025-05-13T10:09:02Z">
        <w:r>
          <w:rPr>
            <w:rFonts w:hint="default" w:ascii="Times New Roman" w:hAnsi="Times New Roman" w:cs="Times New Roman"/>
            <w:sz w:val="24"/>
            <w:szCs w:val="24"/>
            <w:lang w:val="en-US"/>
          </w:rPr>
          <w:t xml:space="preserve">in </w:t>
        </w:r>
      </w:ins>
      <w:r>
        <w:rPr>
          <w:rFonts w:ascii="Times New Roman" w:hAnsi="Times New Roman" w:cs="Times New Roman"/>
          <w:sz w:val="24"/>
          <w:szCs w:val="24"/>
        </w:rPr>
        <w:t>phylogenetic signal is coloured in blue.</w:t>
      </w:r>
    </w:p>
    <w:p w14:paraId="51501583">
      <w:pPr>
        <w:spacing w:after="0" w:line="480" w:lineRule="auto"/>
        <w:rPr>
          <w:rFonts w:ascii="Times New Roman" w:hAnsi="Times New Roman" w:cs="Times New Roman"/>
          <w:sz w:val="24"/>
          <w:szCs w:val="24"/>
        </w:rPr>
      </w:pPr>
    </w:p>
    <w:p w14:paraId="0856135E">
      <w:pPr>
        <w:spacing w:after="0" w:line="480" w:lineRule="auto"/>
        <w:rPr>
          <w:rFonts w:ascii="Times New Roman" w:hAnsi="Times New Roman" w:cs="Times New Roman"/>
          <w:b/>
          <w:sz w:val="24"/>
          <w:szCs w:val="24"/>
        </w:rPr>
      </w:pPr>
      <w:r>
        <w:rPr>
          <w:rFonts w:ascii="Times New Roman" w:hAnsi="Times New Roman" w:cs="Times New Roman"/>
          <w:b/>
          <w:sz w:val="24"/>
          <w:szCs w:val="24"/>
        </w:rPr>
        <w:t>DISCUSSION</w:t>
      </w:r>
    </w:p>
    <w:p w14:paraId="6931A94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This study demonstrates that herbicide application did not significantly alter the phylogenetic signal of the plant community. Despite an initial sharp decline in plant cover following herbicide treatment, species recovery was rapid, suggesting that external environmental factors play a major role in facilitating regrowth. The study area, Benin, is known to have its wet season beginning in April, and this must have caused the exponential increase in the plant’s ground cover.   </w:t>
      </w:r>
    </w:p>
    <w:p w14:paraId="3138087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 key finding of this study is the significant increase in plant cover over time, accompanied by a decline in phylogenetic signal during the later weeks of recovery. </w:t>
      </w:r>
      <w:commentRangeStart w:id="13"/>
      <w:commentRangeStart w:id="14"/>
      <w:r>
        <w:rPr>
          <w:rFonts w:ascii="Times New Roman" w:hAnsi="Times New Roman" w:cs="Times New Roman"/>
          <w:sz w:val="24"/>
          <w:szCs w:val="24"/>
        </w:rPr>
        <w:t xml:space="preserve">This pattern </w:t>
      </w:r>
      <w:del w:id="137" w:author="DELL" w:date="2025-05-13T10:33:45Z">
        <w:r>
          <w:rPr>
            <w:rFonts w:hint="default" w:ascii="Times New Roman" w:hAnsi="Times New Roman" w:cs="Times New Roman"/>
            <w:sz w:val="24"/>
            <w:szCs w:val="24"/>
            <w:lang w:val="en-US"/>
          </w:rPr>
          <w:delText xml:space="preserve">supports </w:delText>
        </w:r>
      </w:del>
      <w:ins w:id="138" w:author="DELL" w:date="2025-05-13T10:33:52Z">
        <w:r>
          <w:rPr>
            <w:rFonts w:hint="default" w:ascii="Times New Roman" w:hAnsi="Times New Roman" w:cs="Times New Roman"/>
            <w:sz w:val="24"/>
            <w:szCs w:val="24"/>
            <w:lang w:val="en-US"/>
          </w:rPr>
          <w:t xml:space="preserve">is </w:t>
        </w:r>
      </w:ins>
      <w:ins w:id="139" w:author="DELL" w:date="2025-05-13T10:33:53Z">
        <w:r>
          <w:rPr>
            <w:rFonts w:hint="default" w:ascii="Times New Roman" w:hAnsi="Times New Roman" w:cs="Times New Roman"/>
            <w:sz w:val="24"/>
            <w:szCs w:val="24"/>
            <w:lang w:val="en-US"/>
          </w:rPr>
          <w:t>sugge</w:t>
        </w:r>
      </w:ins>
      <w:ins w:id="140" w:author="DELL" w:date="2025-05-13T10:33:54Z">
        <w:r>
          <w:rPr>
            <w:rFonts w:hint="default" w:ascii="Times New Roman" w:hAnsi="Times New Roman" w:cs="Times New Roman"/>
            <w:sz w:val="24"/>
            <w:szCs w:val="24"/>
            <w:lang w:val="en-US"/>
          </w:rPr>
          <w:t xml:space="preserve">stive </w:t>
        </w:r>
      </w:ins>
      <w:ins w:id="141" w:author="DELL" w:date="2025-05-13T10:33:55Z">
        <w:r>
          <w:rPr>
            <w:rFonts w:hint="default" w:ascii="Times New Roman" w:hAnsi="Times New Roman" w:cs="Times New Roman"/>
            <w:sz w:val="24"/>
            <w:szCs w:val="24"/>
            <w:lang w:val="en-US"/>
          </w:rPr>
          <w:t>of</w:t>
        </w:r>
      </w:ins>
      <w:ins w:id="142" w:author="DELL" w:date="2025-05-13T10:33:56Z">
        <w:r>
          <w:rPr>
            <w:rFonts w:hint="default" w:ascii="Times New Roman" w:hAnsi="Times New Roman" w:cs="Times New Roman"/>
            <w:sz w:val="24"/>
            <w:szCs w:val="24"/>
            <w:lang w:val="en-US"/>
          </w:rPr>
          <w:t xml:space="preserve"> a</w:t>
        </w:r>
      </w:ins>
      <w:ins w:id="143" w:author="DELL" w:date="2025-05-13T10:33:58Z">
        <w:r>
          <w:rPr>
            <w:rFonts w:hint="default" w:ascii="Times New Roman" w:hAnsi="Times New Roman" w:cs="Times New Roman"/>
            <w:sz w:val="24"/>
            <w:szCs w:val="24"/>
            <w:lang w:val="en-US"/>
          </w:rPr>
          <w:t xml:space="preserve"> suppor</w:t>
        </w:r>
      </w:ins>
      <w:ins w:id="144" w:author="DELL" w:date="2025-05-13T10:33:59Z">
        <w:r>
          <w:rPr>
            <w:rFonts w:hint="default" w:ascii="Times New Roman" w:hAnsi="Times New Roman" w:cs="Times New Roman"/>
            <w:sz w:val="24"/>
            <w:szCs w:val="24"/>
            <w:lang w:val="en-US"/>
          </w:rPr>
          <w:t xml:space="preserve">t for </w:t>
        </w:r>
      </w:ins>
      <w:r>
        <w:rPr>
          <w:rFonts w:ascii="Times New Roman" w:hAnsi="Times New Roman" w:cs="Times New Roman"/>
          <w:sz w:val="24"/>
          <w:szCs w:val="24"/>
        </w:rPr>
        <w:t>the competition-relatedness hypothesis (Darwin, 1859; Violle et al., 2011)</w:t>
      </w:r>
      <w:commentRangeEnd w:id="13"/>
      <w:r>
        <w:rPr>
          <w:rStyle w:val="5"/>
        </w:rPr>
        <w:commentReference w:id="13"/>
      </w:r>
      <w:commentRangeEnd w:id="14"/>
      <w:r>
        <w:commentReference w:id="14"/>
      </w:r>
      <w:r>
        <w:rPr>
          <w:rFonts w:ascii="Times New Roman" w:hAnsi="Times New Roman" w:cs="Times New Roman"/>
          <w:sz w:val="24"/>
          <w:szCs w:val="24"/>
        </w:rPr>
        <w:t>, which posits that closely related species compete more intensely due to their ecological similarity. As plant cover increased, competition for space and light intensified, likely favouring species with greater competitive ability rather than those that simply survived the herbicide. The observed phylogenetic divergence suggests that competition, rather than herbicide tolerance, was the primary driver of community assembly in the latter stages of the study.</w:t>
      </w:r>
    </w:p>
    <w:p w14:paraId="4DA9D13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findings from this study have important implications for sustainable agroecosystems, particularly in weed management strategies that incorporate herbicide use. The role of competitive interactions in shaping plant community responses to herbicides warrants further investigation. For example, Boutin et al. (2019) demonstrated that competition influences plant responses to herbicides, showing that competitive interactions triggered significant changes in the response of plant species to sub-lethal doses of glyphosate and metsulfuron-methyl herbicides. These findings highlight the need to incorporate species interactions, such as competition, into ecological risk assessments of herbicides. Furthermore, Menalled et al. (2023) explored the competition exclusion principle for weed management, emphasizing the potential of cover crops in reducing reliance on herbicides and tillage. Similarly, Levin et al. (2020) found that phylogenetically distinct species ten</w:t>
      </w:r>
      <w:bookmarkStart w:id="0" w:name="_GoBack"/>
      <w:bookmarkEnd w:id="0"/>
      <w:r>
        <w:rPr>
          <w:rFonts w:ascii="Times New Roman" w:hAnsi="Times New Roman" w:cs="Times New Roman"/>
          <w:sz w:val="24"/>
          <w:szCs w:val="24"/>
        </w:rPr>
        <w:t>d to compete less with their local communities, though this effect diminishes at larger spatial scales. They suggested that integrating functional traits alongside phylogenetic relationships could improve predictions of plant responses to competition.</w:t>
      </w:r>
    </w:p>
    <w:p w14:paraId="06CBFADC">
      <w:pPr>
        <w:spacing w:after="0"/>
        <w:rPr>
          <w:rFonts w:ascii="Times New Roman" w:hAnsi="Times New Roman" w:cs="Times New Roman"/>
          <w:color w:val="222222"/>
          <w:sz w:val="24"/>
          <w:szCs w:val="24"/>
          <w:shd w:val="clear" w:color="auto" w:fill="FFFFFF"/>
        </w:rPr>
      </w:pPr>
    </w:p>
    <w:p w14:paraId="5A636F29">
      <w:pPr>
        <w:spacing w:after="0" w:line="480" w:lineRule="auto"/>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Limitations and Future Studies</w:t>
      </w:r>
    </w:p>
    <w:p w14:paraId="33AC5C4D">
      <w:pPr>
        <w:spacing w:after="0"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One limitation of this study is the potential impact of species turnover. While the phylogenetic signal remained stable before and shortly after herbicide application, turnover in species composition during the later recovery phase may have influenced competitive dynamics and driven the observed trend towards phylogenetic divergence. Future studies should incorporate finer-scale tracking of individual plant species to assess how turnover contributes to shifts in phylogenetic structure. Additionally, because this study was conducted in an unmanaged lawn rather than a controlled experimental setting, it remains unclear whether certain phenotypic traits—such as growth form, phototropism, or leaf structure—conferred a competitive advantage independent of phylogenetic relatedness. Future research integrating functional traits with phylogenetic analyses would help disentangle the relative contributions of evolutionary history and ecological strategies in determining plant survival and competitive success.</w:t>
      </w:r>
    </w:p>
    <w:p w14:paraId="765DB8BB">
      <w:pPr>
        <w:spacing w:after="0" w:line="480" w:lineRule="auto"/>
        <w:jc w:val="both"/>
        <w:rPr>
          <w:rFonts w:ascii="Times New Roman" w:hAnsi="Times New Roman" w:cs="Times New Roman"/>
          <w:color w:val="222222"/>
          <w:sz w:val="24"/>
          <w:szCs w:val="24"/>
          <w:shd w:val="clear" w:color="auto" w:fill="FFFFFF"/>
        </w:rPr>
      </w:pPr>
    </w:p>
    <w:p w14:paraId="0484D812">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CONCLUSION</w:t>
      </w:r>
    </w:p>
    <w:p w14:paraId="7761E10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This study supports Darwin’s competitive exclusion principle, demonstrating that competition among closely related species can lead to phylogenetic divergence in a recovering plant community. </w:t>
      </w:r>
      <w:commentRangeStart w:id="15"/>
      <w:r>
        <w:rPr>
          <w:rFonts w:ascii="Times New Roman" w:hAnsi="Times New Roman" w:cs="Times New Roman"/>
          <w:sz w:val="24"/>
          <w:szCs w:val="24"/>
        </w:rPr>
        <w:t>While herbicide application significantly reduced plant cover, it did not alter phylogenetic signal immediately post-spray</w:t>
      </w:r>
      <w:commentRangeEnd w:id="15"/>
      <w:r>
        <w:rPr>
          <w:rStyle w:val="5"/>
        </w:rPr>
        <w:commentReference w:id="15"/>
      </w:r>
      <w:r>
        <w:rPr>
          <w:rFonts w:ascii="Times New Roman" w:hAnsi="Times New Roman" w:cs="Times New Roman"/>
          <w:sz w:val="24"/>
          <w:szCs w:val="24"/>
        </w:rPr>
        <w:t xml:space="preserve">. Instead, </w:t>
      </w:r>
      <w:commentRangeStart w:id="16"/>
      <w:r>
        <w:rPr>
          <w:rFonts w:ascii="Times New Roman" w:hAnsi="Times New Roman" w:cs="Times New Roman"/>
          <w:sz w:val="24"/>
          <w:szCs w:val="24"/>
        </w:rPr>
        <w:t>as plants recovered, competitive interactions favoured the persistence of more distantly related species, leading to a decline in phylogenetic signal over time</w:t>
      </w:r>
      <w:commentRangeEnd w:id="16"/>
      <w:r>
        <w:rPr>
          <w:rStyle w:val="5"/>
        </w:rPr>
        <w:commentReference w:id="16"/>
      </w:r>
      <w:r>
        <w:rPr>
          <w:rFonts w:ascii="Times New Roman" w:hAnsi="Times New Roman" w:cs="Times New Roman"/>
          <w:sz w:val="24"/>
          <w:szCs w:val="24"/>
        </w:rPr>
        <w:t>. These findings highlight the importance of competition in shaping plant community assembly after disturbance, emphasizing the need for integrated approaches that consider both evolutionary history and functional traits in ecological management and conservation.</w:t>
      </w:r>
    </w:p>
    <w:p w14:paraId="01020BF5">
      <w:pPr>
        <w:spacing w:after="0" w:line="480" w:lineRule="auto"/>
        <w:jc w:val="both"/>
        <w:rPr>
          <w:rFonts w:ascii="Times New Roman" w:hAnsi="Times New Roman" w:cs="Times New Roman"/>
          <w:sz w:val="24"/>
          <w:szCs w:val="24"/>
        </w:rPr>
      </w:pPr>
    </w:p>
    <w:p w14:paraId="46915DCA">
      <w:pPr>
        <w:spacing w:after="0" w:line="480" w:lineRule="auto"/>
        <w:rPr>
          <w:rFonts w:ascii="Times New Roman" w:hAnsi="Times New Roman" w:cs="Times New Roman"/>
          <w:b/>
          <w:sz w:val="24"/>
          <w:szCs w:val="24"/>
        </w:rPr>
      </w:pPr>
      <w:r>
        <w:rPr>
          <w:rFonts w:ascii="Times New Roman" w:hAnsi="Times New Roman" w:cs="Times New Roman"/>
          <w:b/>
          <w:sz w:val="24"/>
          <w:szCs w:val="24"/>
        </w:rPr>
        <w:t>REFERENCES</w:t>
      </w:r>
    </w:p>
    <w:p w14:paraId="51C7F988">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Abrams, P. (1983). The theory of limiting similarity. </w:t>
      </w:r>
      <w:r>
        <w:rPr>
          <w:rFonts w:ascii="Times New Roman" w:hAnsi="Times New Roman" w:cs="Times New Roman"/>
          <w:i/>
          <w:iCs/>
          <w:color w:val="222222"/>
          <w:sz w:val="24"/>
          <w:szCs w:val="24"/>
          <w:shd w:val="clear" w:color="auto" w:fill="FFFFFF"/>
        </w:rPr>
        <w:t>Annual review of ecology and systematics</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14</w:t>
      </w:r>
      <w:r>
        <w:rPr>
          <w:rFonts w:ascii="Times New Roman" w:hAnsi="Times New Roman" w:cs="Times New Roman"/>
          <w:color w:val="222222"/>
          <w:sz w:val="24"/>
          <w:szCs w:val="24"/>
          <w:shd w:val="clear" w:color="auto" w:fill="FFFFFF"/>
        </w:rPr>
        <w:t>, 359-376.</w:t>
      </w:r>
    </w:p>
    <w:p w14:paraId="7FBCB1F7">
      <w:pPr>
        <w:spacing w:after="0" w:line="480" w:lineRule="auto"/>
        <w:ind w:left="720" w:hanging="720"/>
        <w:rPr>
          <w:ins w:id="145" w:author="DELL" w:date="2025-05-13T11:15:34Z"/>
          <w:rFonts w:ascii="Times New Roman" w:hAnsi="Times New Roman" w:cs="Times New Roman"/>
          <w:sz w:val="24"/>
          <w:szCs w:val="24"/>
        </w:rPr>
      </w:pPr>
      <w:r>
        <w:rPr>
          <w:rFonts w:ascii="Times New Roman" w:hAnsi="Times New Roman" w:cs="Times New Roman"/>
          <w:sz w:val="24"/>
          <w:szCs w:val="24"/>
        </w:rPr>
        <w:t>Adejuwon, J. O., &amp; Odekunle, T. O. (2006). Variability and the Severity of the “little Dry Season” in southwestern Nigeria. Journal of climate, 19(3), 483-493.</w:t>
      </w:r>
    </w:p>
    <w:p w14:paraId="307F37C8">
      <w:pPr>
        <w:spacing w:after="0" w:line="480" w:lineRule="auto"/>
        <w:ind w:left="720" w:hanging="720"/>
        <w:rPr>
          <w:rFonts w:ascii="Times New Roman" w:hAnsi="Times New Roman" w:cs="Times New Roman"/>
          <w:sz w:val="24"/>
          <w:szCs w:val="24"/>
        </w:rPr>
      </w:pPr>
      <w:ins w:id="146" w:author="DELL" w:date="2025-05-13T11:15:37Z">
        <w:r>
          <w:rPr>
            <w:rFonts w:hint="default" w:ascii="Times New Roman" w:hAnsi="Times New Roman"/>
            <w:sz w:val="24"/>
            <w:szCs w:val="24"/>
          </w:rPr>
          <w:t>Alberti, M. (2015). Eco-evolutionary dynamics in an urbanizing planet. Trends in ecology &amp; evolution, 30(2), 114-126.</w:t>
        </w:r>
      </w:ins>
    </w:p>
    <w:p w14:paraId="05044F97">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Anderson, E. W. (1986). A guide for estimating cover.</w:t>
      </w:r>
    </w:p>
    <w:p w14:paraId="7AB7F31F">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Boutin, C., Montroy, K., Mathiassen, S. K., Carpenter, D. J., Strandberg, B., &amp; Damgaard, C. (2019). Effects of sublethal doses of herbicides on the competitive interactions between 2 nontarget plants, Centaurea cyanus L. and Silene noctiflora L. </w:t>
      </w:r>
      <w:r>
        <w:rPr>
          <w:rFonts w:ascii="Times New Roman" w:hAnsi="Times New Roman" w:cs="Times New Roman"/>
          <w:i/>
          <w:iCs/>
          <w:color w:val="222222"/>
          <w:sz w:val="24"/>
          <w:szCs w:val="24"/>
          <w:shd w:val="clear" w:color="auto" w:fill="FFFFFF"/>
        </w:rPr>
        <w:t>Environmental Toxicology and Chemistry</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38</w:t>
      </w:r>
      <w:r>
        <w:rPr>
          <w:rFonts w:ascii="Times New Roman" w:hAnsi="Times New Roman" w:cs="Times New Roman"/>
          <w:color w:val="222222"/>
          <w:sz w:val="24"/>
          <w:szCs w:val="24"/>
          <w:shd w:val="clear" w:color="auto" w:fill="FFFFFF"/>
        </w:rPr>
        <w:t>(9), 2053-2064.</w:t>
      </w:r>
    </w:p>
    <w:p w14:paraId="35D4B3A0">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bCs/>
          <w:sz w:val="24"/>
          <w:szCs w:val="24"/>
        </w:rPr>
        <w:t>Briggs, E.L., Greene, D.U., Fortuin, C.C., Clabo, D.C., Barnes, B.F., Gandhi, K.J.K. (2025). Understory plant community responses following herbicide application in loblolly pine (Pinus taeda L.) stands. Forest Ecology and Management 585, 122617.</w:t>
      </w:r>
    </w:p>
    <w:p w14:paraId="2E9A326F">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sz w:val="24"/>
          <w:szCs w:val="24"/>
        </w:rPr>
        <w:t>Burns, J. H., &amp; Strauss, S. Y. (2011). More closely related species are more ecologically similar in an experimental test. Proceedings of the National Academy of Sciences, 108(13), 5302-5307.</w:t>
      </w:r>
    </w:p>
    <w:p w14:paraId="6A634E82">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Cavender-Bares, J., &amp; Reich, P. B. (2012). Shocks to the system: community assembly of the oak savanna in a 40‐year fire frequency experiment. </w:t>
      </w:r>
      <w:r>
        <w:rPr>
          <w:rFonts w:ascii="Times New Roman" w:hAnsi="Times New Roman" w:cs="Times New Roman"/>
          <w:i/>
          <w:iCs/>
          <w:color w:val="222222"/>
          <w:sz w:val="24"/>
          <w:szCs w:val="24"/>
          <w:shd w:val="clear" w:color="auto" w:fill="FFFFFF"/>
        </w:rPr>
        <w:t>Ecology</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93</w:t>
      </w:r>
      <w:r>
        <w:rPr>
          <w:rFonts w:ascii="Times New Roman" w:hAnsi="Times New Roman" w:cs="Times New Roman"/>
          <w:color w:val="222222"/>
          <w:sz w:val="24"/>
          <w:szCs w:val="24"/>
          <w:shd w:val="clear" w:color="auto" w:fill="FFFFFF"/>
        </w:rPr>
        <w:t>(sp8), S52-S69.</w:t>
      </w:r>
    </w:p>
    <w:p w14:paraId="7EC7B660">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Damgaard, C. (2011). Measuring competition in plant communities where it is difficult to distinguish individual plants. </w:t>
      </w:r>
      <w:r>
        <w:rPr>
          <w:rFonts w:ascii="Times New Roman" w:hAnsi="Times New Roman" w:cs="Times New Roman"/>
          <w:i/>
          <w:iCs/>
          <w:color w:val="222222"/>
          <w:sz w:val="24"/>
          <w:szCs w:val="24"/>
          <w:shd w:val="clear" w:color="auto" w:fill="FFFFFF"/>
        </w:rPr>
        <w:t>Computational Ecology and Software</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1</w:t>
      </w:r>
      <w:r>
        <w:rPr>
          <w:rFonts w:ascii="Times New Roman" w:hAnsi="Times New Roman" w:cs="Times New Roman"/>
          <w:color w:val="222222"/>
          <w:sz w:val="24"/>
          <w:szCs w:val="24"/>
          <w:shd w:val="clear" w:color="auto" w:fill="FFFFFF"/>
        </w:rPr>
        <w:t>(3), 125-137.</w:t>
      </w:r>
    </w:p>
    <w:p w14:paraId="4EAC8952">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Damgaard, C. (2011). Measuring competition in plant communities where it is difficult to distinguish individual plants. </w:t>
      </w:r>
      <w:r>
        <w:rPr>
          <w:rFonts w:ascii="Times New Roman" w:hAnsi="Times New Roman" w:cs="Times New Roman"/>
          <w:i/>
          <w:iCs/>
          <w:color w:val="222222"/>
          <w:sz w:val="24"/>
          <w:szCs w:val="24"/>
          <w:shd w:val="clear" w:color="auto" w:fill="FFFFFF"/>
        </w:rPr>
        <w:t>Computational Ecology and Software</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1</w:t>
      </w:r>
      <w:r>
        <w:rPr>
          <w:rFonts w:ascii="Times New Roman" w:hAnsi="Times New Roman" w:cs="Times New Roman"/>
          <w:color w:val="222222"/>
          <w:sz w:val="24"/>
          <w:szCs w:val="24"/>
          <w:shd w:val="clear" w:color="auto" w:fill="FFFFFF"/>
        </w:rPr>
        <w:t>(3), 125-137.</w:t>
      </w:r>
    </w:p>
    <w:p w14:paraId="4C1CDFC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Darwin, C. (1859). On the Origin of Species by Means of Natural Selection. J. Murray, London.</w:t>
      </w:r>
    </w:p>
    <w:p w14:paraId="0AC2096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Délye, C., Jasieniuk, M., &amp; Le Corre, V. (2013). Deciphering the evolution of herbicide resistance in weeds. Trends in Genetics, 29(11), 649-658.</w:t>
      </w:r>
    </w:p>
    <w:p w14:paraId="50F0412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Fritschie, K. J., Cardinale, B. J., Alexandrou, M. A., &amp; Oakley, T. H. (2014). Evolutionary history and the strength of species interactions: testing the phylogenetic limiting similarity hypothesis. Ecology, 95(5), 1407-1417.</w:t>
      </w:r>
    </w:p>
    <w:p w14:paraId="2C0196D2">
      <w:pPr>
        <w:spacing w:after="0" w:line="480" w:lineRule="auto"/>
        <w:ind w:left="720" w:hanging="720"/>
        <w:rPr>
          <w:ins w:id="147" w:author="DELL" w:date="2025-05-13T12:13:02Z"/>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Germain, R. M., Weir, J. T., &amp; Gilbert, B. (2016). Species coexistence: macroevolutionary relationships and the contingency of historical interactions. </w:t>
      </w:r>
      <w:r>
        <w:rPr>
          <w:rFonts w:ascii="Times New Roman" w:hAnsi="Times New Roman" w:cs="Times New Roman"/>
          <w:i/>
          <w:iCs/>
          <w:color w:val="222222"/>
          <w:sz w:val="24"/>
          <w:szCs w:val="24"/>
          <w:shd w:val="clear" w:color="auto" w:fill="FFFFFF"/>
        </w:rPr>
        <w:t>Proceedings of the Royal Society B: Biological Sciences</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283</w:t>
      </w:r>
      <w:r>
        <w:rPr>
          <w:rFonts w:ascii="Times New Roman" w:hAnsi="Times New Roman" w:cs="Times New Roman"/>
          <w:color w:val="222222"/>
          <w:sz w:val="24"/>
          <w:szCs w:val="24"/>
          <w:shd w:val="clear" w:color="auto" w:fill="FFFFFF"/>
        </w:rPr>
        <w:t>(1827), 20160047.</w:t>
      </w:r>
    </w:p>
    <w:p w14:paraId="5A3DDE24">
      <w:pPr>
        <w:spacing w:after="0" w:line="480" w:lineRule="auto"/>
        <w:ind w:left="720" w:hanging="720"/>
        <w:rPr>
          <w:rFonts w:ascii="Times New Roman" w:hAnsi="Times New Roman" w:cs="Times New Roman"/>
          <w:color w:val="222222"/>
          <w:sz w:val="24"/>
          <w:szCs w:val="24"/>
          <w:shd w:val="clear" w:color="auto" w:fill="FFFFFF"/>
        </w:rPr>
      </w:pPr>
      <w:ins w:id="148" w:author="DELL" w:date="2025-05-13T12:13:05Z">
        <w:r>
          <w:rPr>
            <w:rFonts w:hint="default" w:ascii="Times New Roman" w:hAnsi="Times New Roman"/>
            <w:color w:val="222222"/>
            <w:sz w:val="24"/>
            <w:szCs w:val="24"/>
            <w:shd w:val="clear" w:color="auto" w:fill="FFFFFF"/>
          </w:rPr>
          <w:t>Gibson, D. J., Shupert, L. A., &amp; Liu, X. (2019). Do no harm: efficacy of a single herbicide application to control an invasive shrub while minimizing collateral damage to native species. Plants, 8(10), 426.</w:t>
        </w:r>
      </w:ins>
    </w:p>
    <w:p w14:paraId="5403BB99">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Godoy, O., Kraft, N. J., &amp; Levine, J. M. (2014). Phylogenetic relatedness and the determinants of competitive outcomes. </w:t>
      </w:r>
      <w:r>
        <w:rPr>
          <w:rFonts w:ascii="Times New Roman" w:hAnsi="Times New Roman" w:cs="Times New Roman"/>
          <w:i/>
          <w:iCs/>
          <w:color w:val="222222"/>
          <w:sz w:val="24"/>
          <w:szCs w:val="24"/>
          <w:shd w:val="clear" w:color="auto" w:fill="FFFFFF"/>
        </w:rPr>
        <w:t>Ecology letters</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17</w:t>
      </w:r>
      <w:r>
        <w:rPr>
          <w:rFonts w:ascii="Times New Roman" w:hAnsi="Times New Roman" w:cs="Times New Roman"/>
          <w:color w:val="222222"/>
          <w:sz w:val="24"/>
          <w:szCs w:val="24"/>
          <w:shd w:val="clear" w:color="auto" w:fill="FFFFFF"/>
        </w:rPr>
        <w:t>(7), 836-844.</w:t>
      </w:r>
    </w:p>
    <w:p w14:paraId="2E40B719">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Gratani, L. (2014). Plant phenotypic plasticity in response to environmental factors. </w:t>
      </w:r>
      <w:r>
        <w:rPr>
          <w:rFonts w:ascii="Times New Roman" w:hAnsi="Times New Roman" w:cs="Times New Roman"/>
          <w:i/>
          <w:iCs/>
          <w:color w:val="222222"/>
          <w:sz w:val="24"/>
          <w:szCs w:val="24"/>
          <w:shd w:val="clear" w:color="auto" w:fill="FFFFFF"/>
        </w:rPr>
        <w:t>Advances in botany</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2014</w:t>
      </w:r>
      <w:r>
        <w:rPr>
          <w:rFonts w:ascii="Times New Roman" w:hAnsi="Times New Roman" w:cs="Times New Roman"/>
          <w:color w:val="222222"/>
          <w:sz w:val="24"/>
          <w:szCs w:val="24"/>
          <w:shd w:val="clear" w:color="auto" w:fill="FFFFFF"/>
        </w:rPr>
        <w:t>(1), 208747.</w:t>
      </w:r>
    </w:p>
    <w:p w14:paraId="03BCFDBF">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Gratani, L. (2014). Plant phenotypic plasticity in response to environmental factors. </w:t>
      </w:r>
      <w:r>
        <w:rPr>
          <w:rFonts w:ascii="Times New Roman" w:hAnsi="Times New Roman" w:cs="Times New Roman"/>
          <w:i/>
          <w:iCs/>
          <w:color w:val="222222"/>
          <w:sz w:val="24"/>
          <w:szCs w:val="24"/>
          <w:shd w:val="clear" w:color="auto" w:fill="FFFFFF"/>
        </w:rPr>
        <w:t>Advances in botany</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2014</w:t>
      </w:r>
      <w:r>
        <w:rPr>
          <w:rFonts w:ascii="Times New Roman" w:hAnsi="Times New Roman" w:cs="Times New Roman"/>
          <w:color w:val="222222"/>
          <w:sz w:val="24"/>
          <w:szCs w:val="24"/>
          <w:shd w:val="clear" w:color="auto" w:fill="FFFFFF"/>
        </w:rPr>
        <w:t>(1), 208747.</w:t>
      </w:r>
    </w:p>
    <w:p w14:paraId="045F3CB1">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Grundy, A. C., Mead, A., Bond, W., Clark, G., &amp; Burston, S. (2011). The impact of herbicide management on long‐term changes in the diversity and species composition of weed populations. </w:t>
      </w:r>
      <w:r>
        <w:rPr>
          <w:rFonts w:ascii="Times New Roman" w:hAnsi="Times New Roman" w:cs="Times New Roman"/>
          <w:i/>
          <w:iCs/>
          <w:color w:val="222222"/>
          <w:sz w:val="24"/>
          <w:szCs w:val="24"/>
          <w:shd w:val="clear" w:color="auto" w:fill="FFFFFF"/>
        </w:rPr>
        <w:t>Weed Research</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51</w:t>
      </w:r>
      <w:r>
        <w:rPr>
          <w:rFonts w:ascii="Times New Roman" w:hAnsi="Times New Roman" w:cs="Times New Roman"/>
          <w:color w:val="222222"/>
          <w:sz w:val="24"/>
          <w:szCs w:val="24"/>
          <w:shd w:val="clear" w:color="auto" w:fill="FFFFFF"/>
        </w:rPr>
        <w:t>(2), 187-200.</w:t>
      </w:r>
    </w:p>
    <w:p w14:paraId="54A7FD89">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Hardin, G. (1960). The competitive exclusion principle: an idea that took a century to be born has implications in ecology, economics, and genetics. </w:t>
      </w:r>
      <w:r>
        <w:rPr>
          <w:rFonts w:ascii="Times New Roman" w:hAnsi="Times New Roman" w:cs="Times New Roman"/>
          <w:i/>
          <w:iCs/>
          <w:color w:val="222222"/>
          <w:sz w:val="24"/>
          <w:szCs w:val="24"/>
          <w:shd w:val="clear" w:color="auto" w:fill="FFFFFF"/>
        </w:rPr>
        <w:t>science</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131</w:t>
      </w:r>
      <w:r>
        <w:rPr>
          <w:rFonts w:ascii="Times New Roman" w:hAnsi="Times New Roman" w:cs="Times New Roman"/>
          <w:color w:val="222222"/>
          <w:sz w:val="24"/>
          <w:szCs w:val="24"/>
          <w:shd w:val="clear" w:color="auto" w:fill="FFFFFF"/>
        </w:rPr>
        <w:t>(3409), 1292-1297.</w:t>
      </w:r>
    </w:p>
    <w:p w14:paraId="4BB64331">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Helmus, M. R., Keller, W., Paterson, M. J., Yan, N. D., Cannon, C. H., &amp; Rusak, J. A. (2010). Communities contain closely related species during ecosystem disturbance. Ecology letters, Violle, C., Nemergut, D. R., Pu, Z., &amp; Jiang, L. (2011). Phylogenetic limiting similarity and competitive exclusion. Ecology letters, 14(8), 782-787.</w:t>
      </w:r>
    </w:p>
    <w:p w14:paraId="2A3C8126">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Iriart, V., Baucom, R. S., &amp; Ashman, T. L. (2021). Herbicides as anthropogenic drivers of eco‐evo feedbacks in plant communities at the agro‐ecological interface. Molecular Ecology, 30(21), 5406-5421.</w:t>
      </w:r>
    </w:p>
    <w:p w14:paraId="6E335A2E">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Jaeger, R. G. (1974). Competitive exclusion: comments on survival and extinction of species. </w:t>
      </w:r>
      <w:r>
        <w:rPr>
          <w:rFonts w:ascii="Times New Roman" w:hAnsi="Times New Roman" w:cs="Times New Roman"/>
          <w:i/>
          <w:iCs/>
          <w:color w:val="222222"/>
          <w:sz w:val="24"/>
          <w:szCs w:val="24"/>
          <w:shd w:val="clear" w:color="auto" w:fill="FFFFFF"/>
        </w:rPr>
        <w:t>BioScience</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24</w:t>
      </w:r>
      <w:r>
        <w:rPr>
          <w:rFonts w:ascii="Times New Roman" w:hAnsi="Times New Roman" w:cs="Times New Roman"/>
          <w:color w:val="222222"/>
          <w:sz w:val="24"/>
          <w:szCs w:val="24"/>
          <w:shd w:val="clear" w:color="auto" w:fill="FFFFFF"/>
        </w:rPr>
        <w:t>(1), 33-39.</w:t>
      </w:r>
    </w:p>
    <w:p w14:paraId="43178C93">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Jin, Y., &amp; Qian, H. (2019). V. PhyloMaker: an R package that can generate very large phylogenies for vascular plants. </w:t>
      </w:r>
      <w:r>
        <w:rPr>
          <w:rFonts w:ascii="Times New Roman" w:hAnsi="Times New Roman" w:cs="Times New Roman"/>
          <w:i/>
          <w:iCs/>
          <w:color w:val="222222"/>
          <w:sz w:val="24"/>
          <w:szCs w:val="24"/>
          <w:shd w:val="clear" w:color="auto" w:fill="FFFFFF"/>
        </w:rPr>
        <w:t>Ecography</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42</w:t>
      </w:r>
      <w:r>
        <w:rPr>
          <w:rFonts w:ascii="Times New Roman" w:hAnsi="Times New Roman" w:cs="Times New Roman"/>
          <w:color w:val="222222"/>
          <w:sz w:val="24"/>
          <w:szCs w:val="24"/>
          <w:shd w:val="clear" w:color="auto" w:fill="FFFFFF"/>
        </w:rPr>
        <w:t>(8), 1353-1359.</w:t>
      </w:r>
    </w:p>
    <w:p w14:paraId="7978B299">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Johnson, C. A., &amp; Bronstein, J. L. (2019). Coexistence and competitive exclusion in mutualism.</w:t>
      </w:r>
    </w:p>
    <w:p w14:paraId="26689790">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Kumordzi, B. B., Wardle, D. A., &amp; Freschet, G. T. (2015). Plant assemblages do not respond homogenously to local variation in environmental conditions: functional responses differ with species identity and abundance. </w:t>
      </w:r>
      <w:r>
        <w:rPr>
          <w:rFonts w:ascii="Times New Roman" w:hAnsi="Times New Roman" w:cs="Times New Roman"/>
          <w:i/>
          <w:iCs/>
          <w:color w:val="222222"/>
          <w:sz w:val="24"/>
          <w:szCs w:val="24"/>
          <w:shd w:val="clear" w:color="auto" w:fill="FFFFFF"/>
        </w:rPr>
        <w:t>Journal of Vegetation Science</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26</w:t>
      </w:r>
      <w:r>
        <w:rPr>
          <w:rFonts w:ascii="Times New Roman" w:hAnsi="Times New Roman" w:cs="Times New Roman"/>
          <w:color w:val="222222"/>
          <w:sz w:val="24"/>
          <w:szCs w:val="24"/>
          <w:shd w:val="clear" w:color="auto" w:fill="FFFFFF"/>
        </w:rPr>
        <w:t>(1), 32-45.</w:t>
      </w:r>
    </w:p>
    <w:p w14:paraId="158B2C15">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Lemos‐Costa, P., Miller, Z. R., &amp; Allesina, S. (2024). Phylogeny structures species' interactions in experimental ecological communities. </w:t>
      </w:r>
      <w:r>
        <w:rPr>
          <w:rFonts w:ascii="Times New Roman" w:hAnsi="Times New Roman" w:cs="Times New Roman"/>
          <w:i/>
          <w:iCs/>
          <w:color w:val="222222"/>
          <w:sz w:val="24"/>
          <w:szCs w:val="24"/>
          <w:shd w:val="clear" w:color="auto" w:fill="FFFFFF"/>
        </w:rPr>
        <w:t>Ecology Letters</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27</w:t>
      </w:r>
      <w:r>
        <w:rPr>
          <w:rFonts w:ascii="Times New Roman" w:hAnsi="Times New Roman" w:cs="Times New Roman"/>
          <w:color w:val="222222"/>
          <w:sz w:val="24"/>
          <w:szCs w:val="24"/>
          <w:shd w:val="clear" w:color="auto" w:fill="FFFFFF"/>
        </w:rPr>
        <w:t>(8), e14490.</w:t>
      </w:r>
    </w:p>
    <w:p w14:paraId="1726E105">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Levin, S. C., Crandall, R. M., Pokoski, T., Stein, C., &amp; Knight, T. M. (2020). Phylogenetic and functional distinctiveness explain alien plant population responses to competition. </w:t>
      </w:r>
      <w:r>
        <w:rPr>
          <w:rFonts w:ascii="Times New Roman" w:hAnsi="Times New Roman" w:cs="Times New Roman"/>
          <w:i/>
          <w:iCs/>
          <w:color w:val="222222"/>
          <w:sz w:val="24"/>
          <w:szCs w:val="24"/>
          <w:shd w:val="clear" w:color="auto" w:fill="FFFFFF"/>
        </w:rPr>
        <w:t>Proceedings of the Royal Society B</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287</w:t>
      </w:r>
      <w:r>
        <w:rPr>
          <w:rFonts w:ascii="Times New Roman" w:hAnsi="Times New Roman" w:cs="Times New Roman"/>
          <w:color w:val="222222"/>
          <w:sz w:val="24"/>
          <w:szCs w:val="24"/>
          <w:shd w:val="clear" w:color="auto" w:fill="FFFFFF"/>
        </w:rPr>
        <w:t>(1930), 20201070.</w:t>
      </w:r>
    </w:p>
    <w:p w14:paraId="499349EB">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Losos, J. B. (2008). Phylogenetic niche conservatism, phylogenetic signal and the relationship between phylogenetic relatedness and ecological similarity among species. </w:t>
      </w:r>
      <w:r>
        <w:rPr>
          <w:rFonts w:ascii="Times New Roman" w:hAnsi="Times New Roman" w:cs="Times New Roman"/>
          <w:i/>
          <w:iCs/>
          <w:color w:val="222222"/>
          <w:sz w:val="24"/>
          <w:szCs w:val="24"/>
          <w:shd w:val="clear" w:color="auto" w:fill="FFFFFF"/>
        </w:rPr>
        <w:t>Ecology letters</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11</w:t>
      </w:r>
      <w:r>
        <w:rPr>
          <w:rFonts w:ascii="Times New Roman" w:hAnsi="Times New Roman" w:cs="Times New Roman"/>
          <w:color w:val="222222"/>
          <w:sz w:val="24"/>
          <w:szCs w:val="24"/>
          <w:shd w:val="clear" w:color="auto" w:fill="FFFFFF"/>
        </w:rPr>
        <w:t>(10), 995-1003.</w:t>
      </w:r>
    </w:p>
    <w:p w14:paraId="328792B1">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Lovette, I. J., &amp; Hochachka, W. M. (2006). Simultaneous effects of phylogenetic niche conservatism and competition on avian community structure. </w:t>
      </w:r>
      <w:r>
        <w:rPr>
          <w:rFonts w:ascii="Times New Roman" w:hAnsi="Times New Roman" w:cs="Times New Roman"/>
          <w:i/>
          <w:iCs/>
          <w:color w:val="222222"/>
          <w:sz w:val="24"/>
          <w:szCs w:val="24"/>
          <w:shd w:val="clear" w:color="auto" w:fill="FFFFFF"/>
        </w:rPr>
        <w:t>Ecology</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87</w:t>
      </w:r>
      <w:r>
        <w:rPr>
          <w:rFonts w:ascii="Times New Roman" w:hAnsi="Times New Roman" w:cs="Times New Roman"/>
          <w:color w:val="222222"/>
          <w:sz w:val="24"/>
          <w:szCs w:val="24"/>
          <w:shd w:val="clear" w:color="auto" w:fill="FFFFFF"/>
        </w:rPr>
        <w:t>(sp7), S14-S28.</w:t>
      </w:r>
    </w:p>
    <w:p w14:paraId="16134D5F">
      <w:pPr>
        <w:spacing w:after="0" w:line="480" w:lineRule="auto"/>
        <w:ind w:left="720" w:hanging="720"/>
        <w:rPr>
          <w:ins w:id="149" w:author="DELL" w:date="2025-05-13T12:47:49Z"/>
          <w:rFonts w:ascii="Times New Roman" w:hAnsi="Times New Roman" w:cs="Times New Roman"/>
          <w:sz w:val="24"/>
          <w:szCs w:val="24"/>
        </w:rPr>
      </w:pPr>
      <w:r>
        <w:rPr>
          <w:rFonts w:ascii="Times New Roman" w:hAnsi="Times New Roman" w:cs="Times New Roman"/>
          <w:sz w:val="24"/>
          <w:szCs w:val="24"/>
        </w:rPr>
        <w:t>MacArthur, R. &amp; Levins, R. (1967). The limiting similarity, convergence, and divergence of coexisting species. Am. Nat., 101, 377–385.</w:t>
      </w:r>
    </w:p>
    <w:p w14:paraId="6C90C582">
      <w:pPr>
        <w:spacing w:after="0" w:line="480" w:lineRule="auto"/>
        <w:ind w:left="720" w:hanging="720"/>
        <w:rPr>
          <w:ins w:id="150" w:author="DELL" w:date="2025-05-13T12:36:43Z"/>
          <w:rFonts w:ascii="Times New Roman" w:hAnsi="Times New Roman" w:cs="Times New Roman"/>
          <w:sz w:val="24"/>
          <w:szCs w:val="24"/>
        </w:rPr>
      </w:pPr>
      <w:ins w:id="151" w:author="DELL" w:date="2025-05-13T12:47:56Z">
        <w:r>
          <w:rPr>
            <w:rFonts w:hint="default" w:ascii="Times New Roman" w:hAnsi="Times New Roman"/>
            <w:sz w:val="24"/>
            <w:szCs w:val="24"/>
            <w:rPrChange w:id="152" w:author="DELL" w:date="2025-05-13T12:47:56Z">
              <w:rPr>
                <w:rFonts w:hint="default"/>
              </w:rPr>
            </w:rPrChange>
          </w:rPr>
          <w:t>Manish, K. (2021). Species richness, phylogenetic diversity and phylogenetic structure patterns of exotic and native plants along an elevational gradient in the Himalaya. Ecological Processes, 10, 1-13.</w:t>
        </w:r>
      </w:ins>
    </w:p>
    <w:p w14:paraId="639D1159">
      <w:pPr>
        <w:spacing w:after="0" w:line="480" w:lineRule="auto"/>
        <w:ind w:left="720" w:hanging="720"/>
        <w:rPr>
          <w:rFonts w:ascii="Times New Roman" w:hAnsi="Times New Roman" w:cs="Times New Roman"/>
          <w:sz w:val="24"/>
          <w:szCs w:val="24"/>
        </w:rPr>
      </w:pPr>
      <w:ins w:id="154" w:author="DELL" w:date="2025-05-13T12:36:46Z">
        <w:r>
          <w:rPr>
            <w:rFonts w:hint="default" w:ascii="Times New Roman" w:hAnsi="Times New Roman"/>
            <w:sz w:val="24"/>
            <w:szCs w:val="24"/>
          </w:rPr>
          <w:t>Menalled, U. D., Smith, R. G., Cordeau, S., DiTommaso, A., Pethybridge, S. J., &amp; Ryan, M. R. (2023). Phylogenetic relatedness can influence cover crop-based weed suppression. Scientific Reports, 13(1), 17323.</w:t>
        </w:r>
      </w:ins>
    </w:p>
    <w:p w14:paraId="7D8BEA6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Naughton, H. R., Alexandrou, M. A., Oakley, T. H., &amp; Cardinale, B. J. (2015). Phylogenetic distance does not predict competition in green algal communities. Ecosphere, 6(7), 1-19.</w:t>
      </w:r>
    </w:p>
    <w:p w14:paraId="7BACA11F">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Pellissier, L., Wisz, M. S., Strandberg, B., &amp; Damgaard, C. (2014). Herbicide and fertilizers promote analogous phylogenetic responses but opposite functional responses in plant communities. </w:t>
      </w:r>
      <w:r>
        <w:rPr>
          <w:rFonts w:ascii="Times New Roman" w:hAnsi="Times New Roman" w:cs="Times New Roman"/>
          <w:i/>
          <w:iCs/>
          <w:color w:val="222222"/>
          <w:sz w:val="24"/>
          <w:szCs w:val="24"/>
          <w:shd w:val="clear" w:color="auto" w:fill="FFFFFF"/>
        </w:rPr>
        <w:t>Environmental Research Letters</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9</w:t>
      </w:r>
      <w:r>
        <w:rPr>
          <w:rFonts w:ascii="Times New Roman" w:hAnsi="Times New Roman" w:cs="Times New Roman"/>
          <w:color w:val="222222"/>
          <w:sz w:val="24"/>
          <w:szCs w:val="24"/>
          <w:shd w:val="clear" w:color="auto" w:fill="FFFFFF"/>
        </w:rPr>
        <w:t>(2), 024016.</w:t>
      </w:r>
    </w:p>
    <w:p w14:paraId="28AE2085">
      <w:pPr>
        <w:spacing w:after="0" w:line="480" w:lineRule="auto"/>
        <w:ind w:left="720" w:hanging="720"/>
        <w:rPr>
          <w:ins w:id="155" w:author="DELL" w:date="2025-05-13T12:42:29Z"/>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Powles, S. B., &amp; Yu, Q. (2010). Evolution in action: plants resistant to herbicides. </w:t>
      </w:r>
      <w:r>
        <w:rPr>
          <w:rFonts w:ascii="Times New Roman" w:hAnsi="Times New Roman" w:cs="Times New Roman"/>
          <w:i/>
          <w:iCs/>
          <w:color w:val="222222"/>
          <w:sz w:val="24"/>
          <w:szCs w:val="24"/>
          <w:shd w:val="clear" w:color="auto" w:fill="FFFFFF"/>
        </w:rPr>
        <w:t>Annual review of plant biology</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61</w:t>
      </w:r>
      <w:r>
        <w:rPr>
          <w:rFonts w:ascii="Times New Roman" w:hAnsi="Times New Roman" w:cs="Times New Roman"/>
          <w:color w:val="222222"/>
          <w:sz w:val="24"/>
          <w:szCs w:val="24"/>
          <w:shd w:val="clear" w:color="auto" w:fill="FFFFFF"/>
        </w:rPr>
        <w:t>(1), 317-347.</w:t>
      </w:r>
    </w:p>
    <w:p w14:paraId="3A6FCDB9">
      <w:pPr>
        <w:spacing w:after="0" w:line="480" w:lineRule="auto"/>
        <w:ind w:left="720" w:hanging="720"/>
        <w:rPr>
          <w:rFonts w:ascii="Times New Roman" w:hAnsi="Times New Roman" w:cs="Times New Roman"/>
          <w:color w:val="222222"/>
          <w:sz w:val="24"/>
          <w:szCs w:val="24"/>
          <w:shd w:val="clear" w:color="auto" w:fill="FFFFFF"/>
        </w:rPr>
      </w:pPr>
      <w:ins w:id="156" w:author="DELL" w:date="2025-05-13T12:42:32Z">
        <w:r>
          <w:rPr>
            <w:rFonts w:hint="default" w:ascii="Times New Roman" w:hAnsi="Times New Roman"/>
            <w:color w:val="222222"/>
            <w:sz w:val="24"/>
            <w:szCs w:val="24"/>
            <w:shd w:val="clear" w:color="auto" w:fill="FFFFFF"/>
          </w:rPr>
          <w:t>Qian, H., &amp; Sandel, B. (2017). Phylogenetic relatedness of native and exotic plants along climate gradients in California, USA. Diversity and Distributions, 23(11), 1323-1333.</w:t>
        </w:r>
      </w:ins>
    </w:p>
    <w:p w14:paraId="3B224457">
      <w:pPr>
        <w:spacing w:after="0" w:line="480" w:lineRule="auto"/>
        <w:ind w:left="720" w:hanging="720"/>
        <w:rPr>
          <w:ins w:id="157" w:author="DELL" w:date="2025-05-13T11:55:20Z"/>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Schoener, T. W. (2011). The newest synthesis: understanding the interplay of evolutionary and ecological dynamics. </w:t>
      </w:r>
      <w:r>
        <w:rPr>
          <w:rFonts w:ascii="Times New Roman" w:hAnsi="Times New Roman" w:cs="Times New Roman"/>
          <w:i/>
          <w:iCs/>
          <w:color w:val="222222"/>
          <w:sz w:val="24"/>
          <w:szCs w:val="24"/>
          <w:shd w:val="clear" w:color="auto" w:fill="FFFFFF"/>
        </w:rPr>
        <w:t>science</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331</w:t>
      </w:r>
      <w:r>
        <w:rPr>
          <w:rFonts w:ascii="Times New Roman" w:hAnsi="Times New Roman" w:cs="Times New Roman"/>
          <w:color w:val="222222"/>
          <w:sz w:val="24"/>
          <w:szCs w:val="24"/>
          <w:shd w:val="clear" w:color="auto" w:fill="FFFFFF"/>
        </w:rPr>
        <w:t>(6016), 426-429.</w:t>
      </w:r>
    </w:p>
    <w:p w14:paraId="73D5B169">
      <w:pPr>
        <w:spacing w:after="0" w:line="480" w:lineRule="auto"/>
        <w:ind w:left="720" w:hanging="720"/>
        <w:rPr>
          <w:rFonts w:ascii="Times New Roman" w:hAnsi="Times New Roman" w:cs="Times New Roman"/>
          <w:color w:val="222222"/>
          <w:sz w:val="24"/>
          <w:szCs w:val="24"/>
          <w:shd w:val="clear" w:color="auto" w:fill="FFFFFF"/>
        </w:rPr>
      </w:pPr>
      <w:ins w:id="158" w:author="DELL" w:date="2025-05-13T11:55:24Z">
        <w:r>
          <w:rPr>
            <w:rFonts w:hint="default" w:ascii="Times New Roman" w:hAnsi="Times New Roman"/>
            <w:color w:val="222222"/>
            <w:sz w:val="24"/>
            <w:szCs w:val="24"/>
            <w:shd w:val="clear" w:color="auto" w:fill="FFFFFF"/>
          </w:rPr>
          <w:t>Wang, C., Lin, X., Li, L., &amp; Lin, S. (2016). Differential growth responses of marine phytoplankton to herbicide glyphosate. PloS one, 11(3), e0151633.</w:t>
        </w:r>
      </w:ins>
    </w:p>
    <w:p w14:paraId="2CA49606">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Violle, C., Nemergut, D. R., Pu, Z., &amp; Jiang, L. (2011). Phylogenetic limiting similarity and competitive exclusion. </w:t>
      </w:r>
      <w:r>
        <w:rPr>
          <w:rFonts w:ascii="Times New Roman" w:hAnsi="Times New Roman" w:cs="Times New Roman"/>
          <w:i/>
          <w:iCs/>
          <w:color w:val="222222"/>
          <w:sz w:val="24"/>
          <w:szCs w:val="24"/>
          <w:shd w:val="clear" w:color="auto" w:fill="FFFFFF"/>
        </w:rPr>
        <w:t>Ecology letters</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14</w:t>
      </w:r>
      <w:r>
        <w:rPr>
          <w:rFonts w:ascii="Times New Roman" w:hAnsi="Times New Roman" w:cs="Times New Roman"/>
          <w:color w:val="222222"/>
          <w:sz w:val="24"/>
          <w:szCs w:val="24"/>
          <w:shd w:val="clear" w:color="auto" w:fill="FFFFFF"/>
        </w:rPr>
        <w:t>(8), 782-787.</w:t>
      </w:r>
    </w:p>
    <w:p w14:paraId="411C248B">
      <w:pPr>
        <w:spacing w:after="0" w:line="480" w:lineRule="auto"/>
        <w:ind w:left="720" w:hanging="720"/>
        <w:rPr>
          <w:ins w:id="159" w:author="DELL" w:date="2025-05-13T12:33:35Z"/>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Zepeda, V., &amp; Martorell, C. (2021). Effects of phylogenetic relatedness on fluctuation-dependent and fluctuation-independent coexistence mechanisms in multispecies communities. </w:t>
      </w:r>
      <w:r>
        <w:rPr>
          <w:rFonts w:ascii="Times New Roman" w:hAnsi="Times New Roman" w:cs="Times New Roman"/>
          <w:i/>
          <w:iCs/>
          <w:color w:val="222222"/>
          <w:sz w:val="24"/>
          <w:szCs w:val="24"/>
          <w:shd w:val="clear" w:color="auto" w:fill="FFFFFF"/>
        </w:rPr>
        <w:t>The American Naturalist</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198</w:t>
      </w:r>
      <w:r>
        <w:rPr>
          <w:rFonts w:ascii="Times New Roman" w:hAnsi="Times New Roman" w:cs="Times New Roman"/>
          <w:color w:val="222222"/>
          <w:sz w:val="24"/>
          <w:szCs w:val="24"/>
          <w:shd w:val="clear" w:color="auto" w:fill="FFFFFF"/>
        </w:rPr>
        <w:t>(1), E1-E11.</w:t>
      </w:r>
    </w:p>
    <w:p w14:paraId="2C3D3C81">
      <w:pPr>
        <w:spacing w:after="0" w:line="480" w:lineRule="auto"/>
        <w:ind w:left="720" w:hanging="720"/>
        <w:rPr>
          <w:ins w:id="160" w:author="DELL" w:date="2025-05-13T10:40:34Z"/>
          <w:rFonts w:ascii="Times New Roman" w:hAnsi="Times New Roman" w:cs="Times New Roman"/>
          <w:color w:val="222222"/>
          <w:sz w:val="24"/>
          <w:szCs w:val="24"/>
          <w:shd w:val="clear" w:color="auto" w:fill="FFFFFF"/>
        </w:rPr>
      </w:pPr>
    </w:p>
    <w:p w14:paraId="5C3DBB00">
      <w:pPr>
        <w:spacing w:after="0" w:line="480" w:lineRule="auto"/>
        <w:ind w:left="720" w:hanging="720"/>
        <w:rPr>
          <w:rFonts w:ascii="Times New Roman" w:hAnsi="Times New Roman" w:cs="Times New Roman"/>
          <w:color w:val="222222"/>
          <w:sz w:val="24"/>
          <w:szCs w:val="24"/>
          <w:shd w:val="clear" w:color="auto" w:fill="FFFFFF"/>
        </w:rPr>
      </w:pPr>
    </w:p>
    <w:sectPr>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Osariyekemwen Uyi" w:date="2025-05-06T20:41:00Z" w:initials="">
    <w:p w14:paraId="3366FAA3">
      <w:pPr>
        <w:pStyle w:val="6"/>
      </w:pPr>
      <w:r>
        <w:t>Just playing with titles here. You may jettison this and frame other titles that best reflect your findings….</w:t>
      </w:r>
    </w:p>
  </w:comment>
  <w:comment w:id="1" w:author="Osariyekemwen Uyi" w:date="2025-05-06T21:28:00Z" w:initials="">
    <w:p w14:paraId="6A0FFCBE">
      <w:pPr>
        <w:pStyle w:val="6"/>
      </w:pPr>
      <w:r>
        <w:t>Write name of the herbicides</w:t>
      </w:r>
    </w:p>
  </w:comment>
  <w:comment w:id="2" w:author="Osariyekemwen Uyi" w:date="2025-05-05T16:12:00Z" w:initials="">
    <w:p w14:paraId="360AD67A">
      <w:pPr>
        <w:pStyle w:val="6"/>
      </w:pPr>
      <w:r>
        <w:t>Additional references are needed here</w:t>
      </w:r>
    </w:p>
  </w:comment>
  <w:comment w:id="3" w:author="Osariyekemwen Uyi" w:date="2025-05-05T16:14:00Z" w:initials="">
    <w:p w14:paraId="2ADCD3AC">
      <w:pPr>
        <w:pStyle w:val="6"/>
      </w:pPr>
      <w:r>
        <w:t>Always arrange references in chronological order</w:t>
      </w:r>
    </w:p>
  </w:comment>
  <w:comment w:id="4" w:author="Osariyekemwen Uyi" w:date="2025-05-05T16:16:00Z" w:initials="">
    <w:p w14:paraId="3DA5CDB2">
      <w:pPr>
        <w:pStyle w:val="6"/>
      </w:pPr>
      <w:r>
        <w:t>Arrange in chronological order</w:t>
      </w:r>
    </w:p>
  </w:comment>
  <w:comment w:id="5" w:author="Osariyekemwen Uyi" w:date="2025-05-05T16:37:00Z" w:initials="">
    <w:p w14:paraId="51ABD391">
      <w:pPr>
        <w:pStyle w:val="6"/>
      </w:pPr>
      <w:r>
        <w:t xml:space="preserve">Please give us a summary of of the debate. 3-5 lines </w:t>
      </w:r>
    </w:p>
  </w:comment>
  <w:comment w:id="6" w:author="Osariyekemwen Uyi" w:date="2025-05-06T13:17:00Z" w:initials="">
    <w:p w14:paraId="25E532DB">
      <w:pPr>
        <w:pStyle w:val="6"/>
      </w:pPr>
      <w:r>
        <w:t>Cite a few papers that gave some attention to this subject here</w:t>
      </w:r>
    </w:p>
  </w:comment>
  <w:comment w:id="7" w:author="Osariyekemwen Uyi" w:date="2025-05-06T20:57:00Z" w:initials="">
    <w:p w14:paraId="1274B15D">
      <w:pPr>
        <w:pStyle w:val="6"/>
      </w:pPr>
      <w:r>
        <w:t>This is a no brainer. This needs to go into the discussion section.</w:t>
      </w:r>
    </w:p>
  </w:comment>
  <w:comment w:id="8" w:author="Osariyekemwen Uyi" w:date="2025-05-06T13:41:00Z" w:initials="">
    <w:p w14:paraId="54918D12">
      <w:pPr>
        <w:pStyle w:val="6"/>
      </w:pPr>
      <w:r>
        <w:t>Chromolaena odorata is in the family, Asteraceae. You may have to redo Figure 1 because of this mistake</w:t>
      </w:r>
    </w:p>
  </w:comment>
  <w:comment w:id="9" w:author="Osariyekemwen Uyi" w:date="2025-05-06T13:42:00Z" w:initials="">
    <w:p w14:paraId="6BB31670">
      <w:pPr>
        <w:pStyle w:val="6"/>
      </w:pPr>
      <w:r>
        <w:t>C. odorata is in the wrong space. Also check spelling</w:t>
      </w:r>
    </w:p>
  </w:comment>
  <w:comment w:id="10" w:author="Osariyekemwen Uyi" w:date="2025-05-06T13:44:00Z" w:initials="">
    <w:p w14:paraId="3BBE11B0">
      <w:pPr>
        <w:pStyle w:val="6"/>
      </w:pPr>
      <w:r>
        <w:t>Write the actual P-value</w:t>
      </w:r>
    </w:p>
  </w:comment>
  <w:comment w:id="11" w:author="Osariyekemwen Uyi" w:date="2025-05-06T13:45:00Z" w:initials="">
    <w:p w14:paraId="078A9DE3">
      <w:pPr>
        <w:pStyle w:val="6"/>
      </w:pPr>
      <w:r>
        <w:t>Write actual p-value</w:t>
      </w:r>
    </w:p>
  </w:comment>
  <w:comment w:id="12" w:author="Osariyekemwen Uyi" w:date="2025-05-06T13:52:00Z" w:initials="">
    <w:p w14:paraId="23A918AE">
      <w:pPr>
        <w:pStyle w:val="6"/>
      </w:pPr>
      <w:r>
        <w:t>Given how small the space is, it would be wise to merge all plots and present the mean plant cover (%). The same is true for Figure 3</w:t>
      </w:r>
    </w:p>
  </w:comment>
  <w:comment w:id="13" w:author="Osariyekemwen Uyi" w:date="2025-05-06T14:18:00Z" w:initials="">
    <w:p w14:paraId="3996FAC6">
      <w:pPr>
        <w:pStyle w:val="6"/>
      </w:pPr>
      <w:r>
        <w:t>I agree but you did not test this. There are strict methodologies for testing these kind of hypotheses</w:t>
      </w:r>
    </w:p>
  </w:comment>
  <w:comment w:id="14" w:author="DELL" w:date="2025-05-13T10:33:29Z" w:initials="D">
    <w:p w14:paraId="2E2FBCD9">
      <w:pPr>
        <w:pStyle w:val="6"/>
        <w:rPr>
          <w:rFonts w:hint="default"/>
          <w:lang w:val="en-US"/>
        </w:rPr>
      </w:pPr>
      <w:r>
        <w:rPr>
          <w:rFonts w:hint="default"/>
          <w:lang w:val="en-US"/>
        </w:rPr>
        <w:t>I’m not sure of a better way to have worded it. But maybe I should not sound as confident, so I used “Suggestive”.</w:t>
      </w:r>
    </w:p>
  </w:comment>
  <w:comment w:id="15" w:author="Osariyekemwen Uyi" w:date="2025-05-06T14:25:00Z" w:initials="">
    <w:p w14:paraId="7959B63E">
      <w:pPr>
        <w:pStyle w:val="6"/>
      </w:pPr>
      <w:r>
        <w:t xml:space="preserve">This should be the focus of the discussion </w:t>
      </w:r>
    </w:p>
  </w:comment>
  <w:comment w:id="16" w:author="Osariyekemwen Uyi" w:date="2025-05-06T14:25:00Z" w:initials="">
    <w:p w14:paraId="6279E327">
      <w:pPr>
        <w:pStyle w:val="6"/>
      </w:pPr>
      <w:r>
        <w:t>And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366FAA3" w15:done="0"/>
  <w15:commentEx w15:paraId="6A0FFCBE" w15:done="1"/>
  <w15:commentEx w15:paraId="360AD67A" w15:done="1"/>
  <w15:commentEx w15:paraId="2ADCD3AC" w15:done="1"/>
  <w15:commentEx w15:paraId="3DA5CDB2" w15:done="1"/>
  <w15:commentEx w15:paraId="51ABD391" w15:done="1"/>
  <w15:commentEx w15:paraId="25E532DB" w15:done="1"/>
  <w15:commentEx w15:paraId="1274B15D" w15:done="1"/>
  <w15:commentEx w15:paraId="54918D12" w15:done="1"/>
  <w15:commentEx w15:paraId="6BB31670" w15:done="1"/>
  <w15:commentEx w15:paraId="3BBE11B0" w15:done="1"/>
  <w15:commentEx w15:paraId="078A9DE3" w15:done="1"/>
  <w15:commentEx w15:paraId="23A918AE" w15:done="1"/>
  <w15:commentEx w15:paraId="3996FAC6" w15:done="0"/>
  <w15:commentEx w15:paraId="2E2FBCD9" w15:done="0" w15:paraIdParent="3996FAC6"/>
  <w15:commentEx w15:paraId="7959B63E" w15:done="0"/>
  <w15:commentEx w15:paraId="6279E32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Osariyekemwen Uyi">
    <w15:presenceInfo w15:providerId="AD" w15:userId="S::ou02237@uga.edu::cf96d3e6-4f03-43d8-8ce6-20aa9605613c"/>
  </w15:person>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bordersDoNotSurroundHeader w:val="0"/>
  <w:bordersDoNotSurroundFooter w:val="0"/>
  <w:trackRevisions w:val="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9D4"/>
    <w:rsid w:val="00014D77"/>
    <w:rsid w:val="00035C57"/>
    <w:rsid w:val="0004098E"/>
    <w:rsid w:val="0004229E"/>
    <w:rsid w:val="00042CC7"/>
    <w:rsid w:val="00057A75"/>
    <w:rsid w:val="00060D09"/>
    <w:rsid w:val="000678C3"/>
    <w:rsid w:val="00090614"/>
    <w:rsid w:val="000928B5"/>
    <w:rsid w:val="00092B41"/>
    <w:rsid w:val="000947D9"/>
    <w:rsid w:val="000B6A66"/>
    <w:rsid w:val="000B7FF5"/>
    <w:rsid w:val="000C63EF"/>
    <w:rsid w:val="000D06FD"/>
    <w:rsid w:val="000D1A54"/>
    <w:rsid w:val="000D5075"/>
    <w:rsid w:val="000E562B"/>
    <w:rsid w:val="000F254D"/>
    <w:rsid w:val="000F4C26"/>
    <w:rsid w:val="000F546E"/>
    <w:rsid w:val="000F6804"/>
    <w:rsid w:val="0010473A"/>
    <w:rsid w:val="00106CCA"/>
    <w:rsid w:val="00107D67"/>
    <w:rsid w:val="00111840"/>
    <w:rsid w:val="00112577"/>
    <w:rsid w:val="00120577"/>
    <w:rsid w:val="001271C4"/>
    <w:rsid w:val="00130227"/>
    <w:rsid w:val="00150759"/>
    <w:rsid w:val="001518A2"/>
    <w:rsid w:val="00162EC6"/>
    <w:rsid w:val="001640FF"/>
    <w:rsid w:val="00170511"/>
    <w:rsid w:val="00174BBF"/>
    <w:rsid w:val="00176B51"/>
    <w:rsid w:val="00191191"/>
    <w:rsid w:val="00196B26"/>
    <w:rsid w:val="001B1141"/>
    <w:rsid w:val="001C0612"/>
    <w:rsid w:val="001C33C1"/>
    <w:rsid w:val="001D3487"/>
    <w:rsid w:val="001D34A2"/>
    <w:rsid w:val="001D5A47"/>
    <w:rsid w:val="001D5B88"/>
    <w:rsid w:val="001D7C2E"/>
    <w:rsid w:val="001E1F65"/>
    <w:rsid w:val="001F26A2"/>
    <w:rsid w:val="001F3E5E"/>
    <w:rsid w:val="00205091"/>
    <w:rsid w:val="00207276"/>
    <w:rsid w:val="002079F2"/>
    <w:rsid w:val="002124E6"/>
    <w:rsid w:val="00222E42"/>
    <w:rsid w:val="00224153"/>
    <w:rsid w:val="002423C8"/>
    <w:rsid w:val="00245612"/>
    <w:rsid w:val="00250672"/>
    <w:rsid w:val="002668B5"/>
    <w:rsid w:val="00270600"/>
    <w:rsid w:val="00270709"/>
    <w:rsid w:val="0027107A"/>
    <w:rsid w:val="00275D1F"/>
    <w:rsid w:val="00283B46"/>
    <w:rsid w:val="00287AAD"/>
    <w:rsid w:val="002A3C88"/>
    <w:rsid w:val="002B2779"/>
    <w:rsid w:val="002B7814"/>
    <w:rsid w:val="002C6C2A"/>
    <w:rsid w:val="002E2973"/>
    <w:rsid w:val="002F11AA"/>
    <w:rsid w:val="00302897"/>
    <w:rsid w:val="00313E0B"/>
    <w:rsid w:val="003159D4"/>
    <w:rsid w:val="00317E40"/>
    <w:rsid w:val="00345BE9"/>
    <w:rsid w:val="00352A91"/>
    <w:rsid w:val="0035516A"/>
    <w:rsid w:val="00355783"/>
    <w:rsid w:val="003606B6"/>
    <w:rsid w:val="00361FAF"/>
    <w:rsid w:val="003642D5"/>
    <w:rsid w:val="00377585"/>
    <w:rsid w:val="00385D35"/>
    <w:rsid w:val="00386EBE"/>
    <w:rsid w:val="003906EA"/>
    <w:rsid w:val="003977A3"/>
    <w:rsid w:val="003A1D25"/>
    <w:rsid w:val="003A46B5"/>
    <w:rsid w:val="003B2234"/>
    <w:rsid w:val="003B53BC"/>
    <w:rsid w:val="003D086E"/>
    <w:rsid w:val="003D25B0"/>
    <w:rsid w:val="003D6D37"/>
    <w:rsid w:val="003F0D61"/>
    <w:rsid w:val="003F109D"/>
    <w:rsid w:val="003F6235"/>
    <w:rsid w:val="00401638"/>
    <w:rsid w:val="0040334C"/>
    <w:rsid w:val="00403453"/>
    <w:rsid w:val="00410B16"/>
    <w:rsid w:val="00414D45"/>
    <w:rsid w:val="004154E2"/>
    <w:rsid w:val="00417468"/>
    <w:rsid w:val="00417B1F"/>
    <w:rsid w:val="00417DCA"/>
    <w:rsid w:val="0042745E"/>
    <w:rsid w:val="00436343"/>
    <w:rsid w:val="00436890"/>
    <w:rsid w:val="004379D1"/>
    <w:rsid w:val="00446E9E"/>
    <w:rsid w:val="00455646"/>
    <w:rsid w:val="0045674E"/>
    <w:rsid w:val="00462271"/>
    <w:rsid w:val="00473898"/>
    <w:rsid w:val="00475420"/>
    <w:rsid w:val="004854F0"/>
    <w:rsid w:val="00497F33"/>
    <w:rsid w:val="004A392E"/>
    <w:rsid w:val="004A54F1"/>
    <w:rsid w:val="004B1A77"/>
    <w:rsid w:val="004B5414"/>
    <w:rsid w:val="004D1232"/>
    <w:rsid w:val="004F27BB"/>
    <w:rsid w:val="004F2B59"/>
    <w:rsid w:val="004F4C2A"/>
    <w:rsid w:val="00504C22"/>
    <w:rsid w:val="00506A67"/>
    <w:rsid w:val="00516FCB"/>
    <w:rsid w:val="005263C0"/>
    <w:rsid w:val="00531B99"/>
    <w:rsid w:val="00540E77"/>
    <w:rsid w:val="00550930"/>
    <w:rsid w:val="00554B31"/>
    <w:rsid w:val="00574767"/>
    <w:rsid w:val="00582138"/>
    <w:rsid w:val="005823C8"/>
    <w:rsid w:val="0059327D"/>
    <w:rsid w:val="005953E1"/>
    <w:rsid w:val="00595DD0"/>
    <w:rsid w:val="0059627F"/>
    <w:rsid w:val="005B325E"/>
    <w:rsid w:val="005C1D08"/>
    <w:rsid w:val="005C274D"/>
    <w:rsid w:val="005C3B65"/>
    <w:rsid w:val="005C4906"/>
    <w:rsid w:val="005C595D"/>
    <w:rsid w:val="005C78D5"/>
    <w:rsid w:val="005D4C8C"/>
    <w:rsid w:val="005D6FCD"/>
    <w:rsid w:val="005E6312"/>
    <w:rsid w:val="005F1832"/>
    <w:rsid w:val="005F245C"/>
    <w:rsid w:val="0060507D"/>
    <w:rsid w:val="00606FF9"/>
    <w:rsid w:val="00616B48"/>
    <w:rsid w:val="006306B7"/>
    <w:rsid w:val="00633376"/>
    <w:rsid w:val="00636BF8"/>
    <w:rsid w:val="00644423"/>
    <w:rsid w:val="006478EE"/>
    <w:rsid w:val="00647EC7"/>
    <w:rsid w:val="00655F74"/>
    <w:rsid w:val="006579DD"/>
    <w:rsid w:val="00661CBF"/>
    <w:rsid w:val="00661CFE"/>
    <w:rsid w:val="006743DA"/>
    <w:rsid w:val="00676F46"/>
    <w:rsid w:val="0067747A"/>
    <w:rsid w:val="0068757A"/>
    <w:rsid w:val="00692B00"/>
    <w:rsid w:val="006B10A9"/>
    <w:rsid w:val="006C5A6F"/>
    <w:rsid w:val="006C5F1F"/>
    <w:rsid w:val="006D2118"/>
    <w:rsid w:val="006F610F"/>
    <w:rsid w:val="006F6215"/>
    <w:rsid w:val="006F7656"/>
    <w:rsid w:val="00702CE4"/>
    <w:rsid w:val="0070490E"/>
    <w:rsid w:val="0071543A"/>
    <w:rsid w:val="00726D81"/>
    <w:rsid w:val="0073051F"/>
    <w:rsid w:val="0073089D"/>
    <w:rsid w:val="0073205B"/>
    <w:rsid w:val="00746917"/>
    <w:rsid w:val="00750CC6"/>
    <w:rsid w:val="00750FF2"/>
    <w:rsid w:val="00752F6A"/>
    <w:rsid w:val="00753BA5"/>
    <w:rsid w:val="00756663"/>
    <w:rsid w:val="00770328"/>
    <w:rsid w:val="00781563"/>
    <w:rsid w:val="00782E21"/>
    <w:rsid w:val="00783266"/>
    <w:rsid w:val="007910B0"/>
    <w:rsid w:val="00791F0A"/>
    <w:rsid w:val="007933CE"/>
    <w:rsid w:val="0079728D"/>
    <w:rsid w:val="007B244D"/>
    <w:rsid w:val="007B4E1F"/>
    <w:rsid w:val="007C2EB9"/>
    <w:rsid w:val="008007F0"/>
    <w:rsid w:val="00802325"/>
    <w:rsid w:val="00806801"/>
    <w:rsid w:val="00834A56"/>
    <w:rsid w:val="008430A7"/>
    <w:rsid w:val="0086326C"/>
    <w:rsid w:val="008761A3"/>
    <w:rsid w:val="0087641E"/>
    <w:rsid w:val="00877A1D"/>
    <w:rsid w:val="00880378"/>
    <w:rsid w:val="00880F55"/>
    <w:rsid w:val="0089312E"/>
    <w:rsid w:val="00895086"/>
    <w:rsid w:val="008A454C"/>
    <w:rsid w:val="008A50A0"/>
    <w:rsid w:val="008B7A54"/>
    <w:rsid w:val="008C7338"/>
    <w:rsid w:val="008F1FEC"/>
    <w:rsid w:val="008F221B"/>
    <w:rsid w:val="00920C91"/>
    <w:rsid w:val="009215FC"/>
    <w:rsid w:val="00924E83"/>
    <w:rsid w:val="009265D0"/>
    <w:rsid w:val="00942B6A"/>
    <w:rsid w:val="00945B8B"/>
    <w:rsid w:val="009537AC"/>
    <w:rsid w:val="00960F3D"/>
    <w:rsid w:val="009643C9"/>
    <w:rsid w:val="00966469"/>
    <w:rsid w:val="00970A86"/>
    <w:rsid w:val="00971B33"/>
    <w:rsid w:val="00982E41"/>
    <w:rsid w:val="00986E96"/>
    <w:rsid w:val="00992FA2"/>
    <w:rsid w:val="009B0432"/>
    <w:rsid w:val="009C0716"/>
    <w:rsid w:val="009C232D"/>
    <w:rsid w:val="009C2785"/>
    <w:rsid w:val="009C72F1"/>
    <w:rsid w:val="009E2717"/>
    <w:rsid w:val="009F3904"/>
    <w:rsid w:val="009F4D61"/>
    <w:rsid w:val="009F63E9"/>
    <w:rsid w:val="00A04934"/>
    <w:rsid w:val="00A21509"/>
    <w:rsid w:val="00A322B0"/>
    <w:rsid w:val="00A34CE7"/>
    <w:rsid w:val="00A4368B"/>
    <w:rsid w:val="00A440DB"/>
    <w:rsid w:val="00A52FBB"/>
    <w:rsid w:val="00A532FE"/>
    <w:rsid w:val="00A66506"/>
    <w:rsid w:val="00A7545D"/>
    <w:rsid w:val="00A9017E"/>
    <w:rsid w:val="00A9554A"/>
    <w:rsid w:val="00A95EEE"/>
    <w:rsid w:val="00AB556A"/>
    <w:rsid w:val="00AB6983"/>
    <w:rsid w:val="00AC151D"/>
    <w:rsid w:val="00AD05CB"/>
    <w:rsid w:val="00AD36C7"/>
    <w:rsid w:val="00AE0003"/>
    <w:rsid w:val="00AE4A44"/>
    <w:rsid w:val="00B10C00"/>
    <w:rsid w:val="00B12263"/>
    <w:rsid w:val="00B15AF8"/>
    <w:rsid w:val="00B21588"/>
    <w:rsid w:val="00B2393B"/>
    <w:rsid w:val="00B37878"/>
    <w:rsid w:val="00B549BF"/>
    <w:rsid w:val="00B65E8B"/>
    <w:rsid w:val="00B73C86"/>
    <w:rsid w:val="00B97100"/>
    <w:rsid w:val="00BA277F"/>
    <w:rsid w:val="00BA6D51"/>
    <w:rsid w:val="00BB22DA"/>
    <w:rsid w:val="00BB6EDD"/>
    <w:rsid w:val="00BB7463"/>
    <w:rsid w:val="00BC6C74"/>
    <w:rsid w:val="00BC6DE6"/>
    <w:rsid w:val="00BD0026"/>
    <w:rsid w:val="00BD3AD8"/>
    <w:rsid w:val="00BD4D8E"/>
    <w:rsid w:val="00BE2B3B"/>
    <w:rsid w:val="00BE37E1"/>
    <w:rsid w:val="00BE704C"/>
    <w:rsid w:val="00BF02DA"/>
    <w:rsid w:val="00BF5591"/>
    <w:rsid w:val="00C02F9B"/>
    <w:rsid w:val="00C03F68"/>
    <w:rsid w:val="00C123D7"/>
    <w:rsid w:val="00C32674"/>
    <w:rsid w:val="00C41207"/>
    <w:rsid w:val="00C515D6"/>
    <w:rsid w:val="00C51E4F"/>
    <w:rsid w:val="00C521C4"/>
    <w:rsid w:val="00C53690"/>
    <w:rsid w:val="00C809AE"/>
    <w:rsid w:val="00C844BF"/>
    <w:rsid w:val="00C84872"/>
    <w:rsid w:val="00C85322"/>
    <w:rsid w:val="00C91951"/>
    <w:rsid w:val="00C91C6A"/>
    <w:rsid w:val="00C92F24"/>
    <w:rsid w:val="00C94F7A"/>
    <w:rsid w:val="00C963DA"/>
    <w:rsid w:val="00C96D63"/>
    <w:rsid w:val="00CB7F26"/>
    <w:rsid w:val="00CC67A7"/>
    <w:rsid w:val="00CC79CF"/>
    <w:rsid w:val="00CF1508"/>
    <w:rsid w:val="00CF28C7"/>
    <w:rsid w:val="00CF4FC1"/>
    <w:rsid w:val="00D00B15"/>
    <w:rsid w:val="00D06ABA"/>
    <w:rsid w:val="00D1395F"/>
    <w:rsid w:val="00D15530"/>
    <w:rsid w:val="00D1643C"/>
    <w:rsid w:val="00D24BF3"/>
    <w:rsid w:val="00D44BAF"/>
    <w:rsid w:val="00D511BF"/>
    <w:rsid w:val="00D52A3A"/>
    <w:rsid w:val="00D5627D"/>
    <w:rsid w:val="00D63425"/>
    <w:rsid w:val="00D74B94"/>
    <w:rsid w:val="00D765ED"/>
    <w:rsid w:val="00D96800"/>
    <w:rsid w:val="00DA523A"/>
    <w:rsid w:val="00DA5F13"/>
    <w:rsid w:val="00DC48AA"/>
    <w:rsid w:val="00DD01D4"/>
    <w:rsid w:val="00DD7141"/>
    <w:rsid w:val="00DE51F2"/>
    <w:rsid w:val="00E05D98"/>
    <w:rsid w:val="00E13525"/>
    <w:rsid w:val="00E203F3"/>
    <w:rsid w:val="00E34341"/>
    <w:rsid w:val="00E419F6"/>
    <w:rsid w:val="00E51755"/>
    <w:rsid w:val="00E51BAA"/>
    <w:rsid w:val="00E54EE6"/>
    <w:rsid w:val="00E61ABC"/>
    <w:rsid w:val="00E72D28"/>
    <w:rsid w:val="00E75E97"/>
    <w:rsid w:val="00E8654F"/>
    <w:rsid w:val="00EB14E5"/>
    <w:rsid w:val="00EB2487"/>
    <w:rsid w:val="00EB2AB5"/>
    <w:rsid w:val="00EB683F"/>
    <w:rsid w:val="00EC1A9D"/>
    <w:rsid w:val="00EC369E"/>
    <w:rsid w:val="00EC5814"/>
    <w:rsid w:val="00ED3962"/>
    <w:rsid w:val="00EE7E70"/>
    <w:rsid w:val="00EF08B0"/>
    <w:rsid w:val="00EF6345"/>
    <w:rsid w:val="00F07714"/>
    <w:rsid w:val="00F222D5"/>
    <w:rsid w:val="00F249E0"/>
    <w:rsid w:val="00F25841"/>
    <w:rsid w:val="00F33F8D"/>
    <w:rsid w:val="00F36E48"/>
    <w:rsid w:val="00F41D53"/>
    <w:rsid w:val="00F41D92"/>
    <w:rsid w:val="00F430DF"/>
    <w:rsid w:val="00F43CA7"/>
    <w:rsid w:val="00F4541A"/>
    <w:rsid w:val="00F51B67"/>
    <w:rsid w:val="00F54F3A"/>
    <w:rsid w:val="00F56370"/>
    <w:rsid w:val="00F655D8"/>
    <w:rsid w:val="00F6711F"/>
    <w:rsid w:val="00F736CF"/>
    <w:rsid w:val="00F73D28"/>
    <w:rsid w:val="00F7788D"/>
    <w:rsid w:val="00F843A0"/>
    <w:rsid w:val="00F92348"/>
    <w:rsid w:val="00FB02C7"/>
    <w:rsid w:val="00FB1EAE"/>
    <w:rsid w:val="00FC045E"/>
    <w:rsid w:val="00FC3918"/>
    <w:rsid w:val="00FC4EB1"/>
    <w:rsid w:val="00FD6544"/>
    <w:rsid w:val="00FE7C39"/>
    <w:rsid w:val="00FF1662"/>
    <w:rsid w:val="00FF2E6F"/>
    <w:rsid w:val="045A546C"/>
    <w:rsid w:val="0770196E"/>
    <w:rsid w:val="0846427C"/>
    <w:rsid w:val="11A72B12"/>
    <w:rsid w:val="1F0B237A"/>
    <w:rsid w:val="28B74BC4"/>
    <w:rsid w:val="2F425235"/>
    <w:rsid w:val="38B24DF5"/>
    <w:rsid w:val="38C86113"/>
    <w:rsid w:val="40CC3F6A"/>
    <w:rsid w:val="436E48B0"/>
    <w:rsid w:val="4FEA7540"/>
    <w:rsid w:val="50575383"/>
    <w:rsid w:val="50E077E0"/>
    <w:rsid w:val="5EBA1062"/>
    <w:rsid w:val="6E085DFC"/>
    <w:rsid w:val="71336FC4"/>
    <w:rsid w:val="73B71539"/>
    <w:rsid w:val="7FCD2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4"/>
    <w:basedOn w:val="1"/>
    <w:link w:val="16"/>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annotation reference"/>
    <w:basedOn w:val="3"/>
    <w:semiHidden/>
    <w:unhideWhenUsed/>
    <w:uiPriority w:val="99"/>
    <w:rPr>
      <w:sz w:val="16"/>
      <w:szCs w:val="16"/>
    </w:rPr>
  </w:style>
  <w:style w:type="paragraph" w:styleId="6">
    <w:name w:val="annotation text"/>
    <w:basedOn w:val="1"/>
    <w:link w:val="28"/>
    <w:unhideWhenUsed/>
    <w:uiPriority w:val="99"/>
    <w:pPr>
      <w:spacing w:line="240" w:lineRule="auto"/>
    </w:pPr>
    <w:rPr>
      <w:sz w:val="20"/>
      <w:szCs w:val="20"/>
    </w:rPr>
  </w:style>
  <w:style w:type="paragraph" w:styleId="7">
    <w:name w:val="annotation subject"/>
    <w:basedOn w:val="6"/>
    <w:next w:val="6"/>
    <w:link w:val="29"/>
    <w:semiHidden/>
    <w:unhideWhenUsed/>
    <w:uiPriority w:val="99"/>
    <w:rPr>
      <w:b/>
      <w:bCs/>
    </w:rPr>
  </w:style>
  <w:style w:type="character" w:styleId="8">
    <w:name w:val="FollowedHyperlink"/>
    <w:basedOn w:val="3"/>
    <w:semiHidden/>
    <w:unhideWhenUsed/>
    <w:uiPriority w:val="99"/>
    <w:rPr>
      <w:color w:val="954F72" w:themeColor="followedHyperlink"/>
      <w:u w:val="single"/>
      <w14:textFill>
        <w14:solidFill>
          <w14:schemeClr w14:val="folHlink"/>
        </w14:solidFill>
      </w14:textFill>
    </w:rPr>
  </w:style>
  <w:style w:type="paragraph" w:styleId="9">
    <w:name w:val="footer"/>
    <w:basedOn w:val="1"/>
    <w:link w:val="15"/>
    <w:unhideWhenUsed/>
    <w:uiPriority w:val="99"/>
    <w:pPr>
      <w:tabs>
        <w:tab w:val="center" w:pos="4680"/>
        <w:tab w:val="right" w:pos="9360"/>
      </w:tabs>
      <w:spacing w:after="0" w:line="240" w:lineRule="auto"/>
    </w:pPr>
  </w:style>
  <w:style w:type="paragraph" w:styleId="10">
    <w:name w:val="header"/>
    <w:basedOn w:val="1"/>
    <w:link w:val="14"/>
    <w:unhideWhenUsed/>
    <w:uiPriority w:val="99"/>
    <w:pPr>
      <w:tabs>
        <w:tab w:val="center" w:pos="4680"/>
        <w:tab w:val="right" w:pos="9360"/>
      </w:tabs>
      <w:spacing w:after="0" w:line="240" w:lineRule="auto"/>
    </w:pPr>
  </w:style>
  <w:style w:type="character" w:styleId="11">
    <w:name w:val="Hyperlink"/>
    <w:basedOn w:val="3"/>
    <w:unhideWhenUsed/>
    <w:uiPriority w:val="99"/>
    <w:rPr>
      <w:color w:val="0563C1" w:themeColor="hyperlink"/>
      <w:u w:val="single"/>
      <w14:textFill>
        <w14:solidFill>
          <w14:schemeClr w14:val="hlink"/>
        </w14:solidFill>
      </w14:textFill>
    </w:rPr>
  </w:style>
  <w:style w:type="paragraph" w:styleId="1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3"/>
    <w:qFormat/>
    <w:uiPriority w:val="22"/>
    <w:rPr>
      <w:b/>
      <w:bCs/>
    </w:rPr>
  </w:style>
  <w:style w:type="character" w:customStyle="1" w:styleId="14">
    <w:name w:val="Header Char"/>
    <w:basedOn w:val="3"/>
    <w:link w:val="10"/>
    <w:uiPriority w:val="99"/>
  </w:style>
  <w:style w:type="character" w:customStyle="1" w:styleId="15">
    <w:name w:val="Footer Char"/>
    <w:basedOn w:val="3"/>
    <w:link w:val="9"/>
    <w:uiPriority w:val="99"/>
  </w:style>
  <w:style w:type="character" w:customStyle="1" w:styleId="16">
    <w:name w:val="Heading 4 Char"/>
    <w:basedOn w:val="3"/>
    <w:link w:val="2"/>
    <w:uiPriority w:val="9"/>
    <w:rPr>
      <w:rFonts w:ascii="Times New Roman" w:hAnsi="Times New Roman" w:eastAsia="Times New Roman" w:cs="Times New Roman"/>
      <w:b/>
      <w:bCs/>
      <w:sz w:val="24"/>
      <w:szCs w:val="24"/>
    </w:rPr>
  </w:style>
  <w:style w:type="character" w:customStyle="1" w:styleId="17">
    <w:name w:val="mord"/>
    <w:basedOn w:val="3"/>
    <w:uiPriority w:val="0"/>
  </w:style>
  <w:style w:type="character" w:customStyle="1" w:styleId="18">
    <w:name w:val="vlist-s"/>
    <w:basedOn w:val="3"/>
    <w:uiPriority w:val="0"/>
  </w:style>
  <w:style w:type="character" w:customStyle="1" w:styleId="19">
    <w:name w:val="mrel"/>
    <w:basedOn w:val="3"/>
    <w:uiPriority w:val="0"/>
  </w:style>
  <w:style w:type="character" w:customStyle="1" w:styleId="20">
    <w:name w:val="mbin"/>
    <w:basedOn w:val="3"/>
    <w:uiPriority w:val="0"/>
  </w:style>
  <w:style w:type="character" w:customStyle="1" w:styleId="21">
    <w:name w:val="katex-mathml"/>
    <w:basedOn w:val="3"/>
    <w:uiPriority w:val="0"/>
  </w:style>
  <w:style w:type="character" w:customStyle="1" w:styleId="22">
    <w:name w:val="mpunct"/>
    <w:basedOn w:val="3"/>
    <w:uiPriority w:val="0"/>
  </w:style>
  <w:style w:type="character" w:customStyle="1" w:styleId="23">
    <w:name w:val="mopen"/>
    <w:basedOn w:val="3"/>
    <w:uiPriority w:val="0"/>
  </w:style>
  <w:style w:type="character" w:customStyle="1" w:styleId="24">
    <w:name w:val="mclose"/>
    <w:basedOn w:val="3"/>
    <w:uiPriority w:val="0"/>
  </w:style>
  <w:style w:type="character" w:styleId="25">
    <w:name w:val="Placeholder Text"/>
    <w:basedOn w:val="3"/>
    <w:semiHidden/>
    <w:uiPriority w:val="99"/>
    <w:rPr>
      <w:color w:val="808080"/>
    </w:rPr>
  </w:style>
  <w:style w:type="paragraph" w:customStyle="1" w:styleId="26">
    <w:name w:val="Revision"/>
    <w:hidden/>
    <w:semiHidden/>
    <w:uiPriority w:val="99"/>
    <w:pPr>
      <w:spacing w:after="0" w:line="240" w:lineRule="auto"/>
    </w:pPr>
    <w:rPr>
      <w:rFonts w:asciiTheme="minorHAnsi" w:hAnsiTheme="minorHAnsi" w:eastAsiaTheme="minorHAnsi" w:cstheme="minorBidi"/>
      <w:sz w:val="22"/>
      <w:szCs w:val="22"/>
      <w:lang w:val="en-US" w:eastAsia="en-US" w:bidi="ar-SA"/>
    </w:rPr>
  </w:style>
  <w:style w:type="character" w:customStyle="1" w:styleId="27">
    <w:name w:val="Unresolved Mention"/>
    <w:basedOn w:val="3"/>
    <w:semiHidden/>
    <w:unhideWhenUsed/>
    <w:uiPriority w:val="99"/>
    <w:rPr>
      <w:color w:val="605E5C"/>
      <w:shd w:val="clear" w:color="auto" w:fill="E1DFDD"/>
    </w:rPr>
  </w:style>
  <w:style w:type="character" w:customStyle="1" w:styleId="28">
    <w:name w:val="Comment Text Char"/>
    <w:basedOn w:val="3"/>
    <w:link w:val="6"/>
    <w:uiPriority w:val="99"/>
    <w:rPr>
      <w:sz w:val="20"/>
      <w:szCs w:val="20"/>
    </w:rPr>
  </w:style>
  <w:style w:type="character" w:customStyle="1" w:styleId="29">
    <w:name w:val="Comment Subject Char"/>
    <w:basedOn w:val="28"/>
    <w:link w:val="7"/>
    <w:semiHidden/>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3815</Words>
  <Characters>21749</Characters>
  <Lines>181</Lines>
  <Paragraphs>51</Paragraphs>
  <TotalTime>13</TotalTime>
  <ScaleCrop>false</ScaleCrop>
  <LinksUpToDate>false</LinksUpToDate>
  <CharactersWithSpaces>25513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2025-05-07T01:43:00Z</dcterms:created>
  <dc:creator>DELL</dc:creator>
  <cp:lastModifiedBy>DELL</cp:lastModifiedBy>
  <dcterms:modified xsi:type="dcterms:W3CDTF">2025-05-13T11:59:21Z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4e4c5189-a368-40df-bd36-dff121c1ce69</vt:lpwstr>
  </property>
  <property fmtid="{D5CDD505-2E9C-101B-9397-08002B2CF9AE}" pid="3" name="KSOProductBuildVer">
    <vt:lpwstr>1033-12.2.0.20795</vt:lpwstr>
  </property>
  <property fmtid="{D5CDD505-2E9C-101B-9397-08002B2CF9AE}" pid="4" name="ICV">
    <vt:lpwstr>FC4CB1F8FE4A45309612ADEEED0D3FE2_12</vt:lpwstr>
  </property>
</Properties>
</file>